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0CA29" w14:textId="38CDC214" w:rsidR="00B50177" w:rsidRPr="008F111C" w:rsidRDefault="00407653" w:rsidP="00B50177">
      <w:pPr>
        <w:widowControl w:val="0"/>
        <w:overflowPunct w:val="0"/>
        <w:autoSpaceDE w:val="0"/>
        <w:autoSpaceDN w:val="0"/>
        <w:adjustRightInd w:val="0"/>
        <w:spacing w:after="0" w:line="240" w:lineRule="auto"/>
        <w:jc w:val="center"/>
        <w:rPr>
          <w:rFonts w:ascii="Times New Roman" w:hAnsi="Times New Roman" w:cs="Times New Roman"/>
          <w:sz w:val="29"/>
          <w:szCs w:val="29"/>
          <w:lang w:val="en-US"/>
        </w:rPr>
      </w:pPr>
      <w:r>
        <w:rPr>
          <w:rFonts w:ascii="Times New Roman" w:hAnsi="Times New Roman" w:cs="Times New Roman"/>
          <w:sz w:val="29"/>
          <w:szCs w:val="29"/>
          <w:lang w:val="en-US"/>
        </w:rPr>
        <w:t>Establishment of a temperature-based immigration</w:t>
      </w:r>
      <w:r w:rsidRPr="008F111C">
        <w:rPr>
          <w:rFonts w:ascii="Times New Roman" w:hAnsi="Times New Roman" w:cs="Times New Roman"/>
          <w:sz w:val="29"/>
          <w:szCs w:val="29"/>
          <w:lang w:val="en-US"/>
        </w:rPr>
        <w:t xml:space="preserve"> </w:t>
      </w:r>
      <w:r>
        <w:rPr>
          <w:rFonts w:ascii="Times New Roman" w:hAnsi="Times New Roman" w:cs="Times New Roman"/>
          <w:sz w:val="29"/>
          <w:szCs w:val="29"/>
          <w:lang w:val="en-US"/>
        </w:rPr>
        <w:t>model to predict</w:t>
      </w:r>
      <w:r w:rsidR="00B50177" w:rsidRPr="008F111C">
        <w:rPr>
          <w:rFonts w:ascii="Times New Roman" w:hAnsi="Times New Roman" w:cs="Times New Roman"/>
          <w:sz w:val="29"/>
          <w:szCs w:val="29"/>
          <w:lang w:val="en-US"/>
        </w:rPr>
        <w:t xml:space="preserve"> </w:t>
      </w:r>
      <w:r>
        <w:rPr>
          <w:rFonts w:ascii="Times New Roman" w:hAnsi="Times New Roman" w:cs="Times New Roman"/>
          <w:sz w:val="29"/>
          <w:szCs w:val="29"/>
          <w:lang w:val="en-US"/>
        </w:rPr>
        <w:t>the</w:t>
      </w:r>
      <w:r w:rsidR="00B50177" w:rsidRPr="008F111C">
        <w:rPr>
          <w:rFonts w:ascii="Times New Roman" w:hAnsi="Times New Roman" w:cs="Times New Roman"/>
          <w:sz w:val="29"/>
          <w:szCs w:val="29"/>
          <w:lang w:val="en-US"/>
        </w:rPr>
        <w:t xml:space="preserve"> flight </w:t>
      </w:r>
      <w:r w:rsidR="00C30A2B">
        <w:rPr>
          <w:rFonts w:ascii="Times New Roman" w:hAnsi="Times New Roman" w:cs="Times New Roman"/>
          <w:sz w:val="29"/>
          <w:szCs w:val="29"/>
          <w:lang w:val="en-US"/>
        </w:rPr>
        <w:t>onset</w:t>
      </w:r>
      <w:r w:rsidR="00B50177" w:rsidRPr="008F111C">
        <w:rPr>
          <w:rFonts w:ascii="Times New Roman" w:hAnsi="Times New Roman" w:cs="Times New Roman"/>
          <w:sz w:val="29"/>
          <w:szCs w:val="29"/>
          <w:lang w:val="en-US"/>
        </w:rPr>
        <w:t xml:space="preserve"> of </w:t>
      </w:r>
      <w:r w:rsidR="00B50177" w:rsidRPr="008F111C">
        <w:rPr>
          <w:rFonts w:ascii="Times New Roman" w:hAnsi="Times New Roman" w:cs="Times New Roman"/>
          <w:i/>
          <w:sz w:val="29"/>
          <w:szCs w:val="29"/>
          <w:lang w:val="en-US"/>
        </w:rPr>
        <w:t>Cacopsylla melanoneura</w:t>
      </w:r>
      <w:r w:rsidR="00B50177" w:rsidRPr="008F111C">
        <w:rPr>
          <w:rFonts w:ascii="Times New Roman" w:hAnsi="Times New Roman" w:cs="Times New Roman"/>
          <w:sz w:val="29"/>
          <w:szCs w:val="29"/>
          <w:lang w:val="en-US"/>
        </w:rPr>
        <w:t xml:space="preserve"> and </w:t>
      </w:r>
      <w:r w:rsidR="00B50177" w:rsidRPr="008F111C">
        <w:rPr>
          <w:rFonts w:ascii="Times New Roman" w:hAnsi="Times New Roman" w:cs="Times New Roman"/>
          <w:i/>
          <w:sz w:val="29"/>
          <w:szCs w:val="29"/>
          <w:lang w:val="en-US"/>
        </w:rPr>
        <w:t>C. picta</w:t>
      </w:r>
      <w:r w:rsidR="00B50177" w:rsidRPr="008F111C">
        <w:rPr>
          <w:rFonts w:ascii="Times New Roman" w:hAnsi="Times New Roman" w:cs="Times New Roman"/>
          <w:sz w:val="29"/>
          <w:szCs w:val="29"/>
          <w:lang w:val="en-US"/>
        </w:rPr>
        <w:t>, vectors of apple proliferation disease</w:t>
      </w:r>
      <w:r w:rsidR="005C2559">
        <w:rPr>
          <w:rFonts w:ascii="Times New Roman" w:hAnsi="Times New Roman" w:cs="Times New Roman"/>
          <w:sz w:val="29"/>
          <w:szCs w:val="29"/>
          <w:lang w:val="en-US"/>
        </w:rPr>
        <w:t xml:space="preserve">, </w:t>
      </w:r>
      <w:r>
        <w:rPr>
          <w:rFonts w:ascii="Times New Roman" w:hAnsi="Times New Roman" w:cs="Times New Roman"/>
          <w:sz w:val="29"/>
          <w:szCs w:val="29"/>
          <w:lang w:val="en-US"/>
        </w:rPr>
        <w:t>in South Tyrol, Italy</w:t>
      </w:r>
    </w:p>
    <w:p w14:paraId="7C8869A6" w14:textId="77777777" w:rsidR="00B50177" w:rsidRPr="008F111C" w:rsidRDefault="00B50177" w:rsidP="00B50177">
      <w:pPr>
        <w:widowControl w:val="0"/>
        <w:overflowPunct w:val="0"/>
        <w:autoSpaceDE w:val="0"/>
        <w:autoSpaceDN w:val="0"/>
        <w:adjustRightInd w:val="0"/>
        <w:spacing w:after="0" w:line="240" w:lineRule="auto"/>
        <w:jc w:val="both"/>
        <w:rPr>
          <w:rFonts w:ascii="Times New Roman" w:hAnsi="Times New Roman" w:cs="Times New Roman"/>
          <w:sz w:val="29"/>
          <w:szCs w:val="29"/>
          <w:lang w:val="en-US"/>
        </w:rPr>
      </w:pPr>
    </w:p>
    <w:p w14:paraId="1849EE95" w14:textId="77777777" w:rsidR="00B50177" w:rsidRPr="008F111C" w:rsidRDefault="00B50177" w:rsidP="00B50177">
      <w:pPr>
        <w:widowControl w:val="0"/>
        <w:overflowPunct w:val="0"/>
        <w:autoSpaceDE w:val="0"/>
        <w:autoSpaceDN w:val="0"/>
        <w:adjustRightInd w:val="0"/>
        <w:spacing w:after="0" w:line="240" w:lineRule="auto"/>
        <w:jc w:val="both"/>
        <w:rPr>
          <w:rFonts w:ascii="Times New Roman" w:hAnsi="Times New Roman" w:cs="Times New Roman"/>
          <w:sz w:val="29"/>
          <w:szCs w:val="29"/>
          <w:lang w:val="en-US"/>
        </w:rPr>
      </w:pPr>
    </w:p>
    <w:p w14:paraId="6752858C" w14:textId="77777777" w:rsidR="00B50177" w:rsidRPr="008F111C" w:rsidRDefault="00B50177" w:rsidP="00B50177">
      <w:pPr>
        <w:widowControl w:val="0"/>
        <w:overflowPunct w:val="0"/>
        <w:autoSpaceDE w:val="0"/>
        <w:autoSpaceDN w:val="0"/>
        <w:adjustRightInd w:val="0"/>
        <w:spacing w:after="0" w:line="240" w:lineRule="auto"/>
        <w:jc w:val="both"/>
        <w:rPr>
          <w:rFonts w:ascii="Times New Roman" w:hAnsi="Times New Roman" w:cs="Times New Roman"/>
          <w:sz w:val="29"/>
          <w:szCs w:val="29"/>
          <w:lang w:val="en-US"/>
        </w:rPr>
      </w:pPr>
    </w:p>
    <w:p w14:paraId="63DA2745" w14:textId="357CCAF0" w:rsidR="00B50177" w:rsidRPr="008F111C" w:rsidRDefault="00B50177" w:rsidP="00B50177">
      <w:pPr>
        <w:tabs>
          <w:tab w:val="left" w:pos="180"/>
          <w:tab w:val="left" w:pos="1440"/>
        </w:tabs>
        <w:spacing w:line="360" w:lineRule="auto"/>
        <w:rPr>
          <w:rFonts w:ascii="Times New Roman" w:hAnsi="Times New Roman" w:cs="Times New Roman"/>
          <w:bCs/>
          <w:color w:val="000000"/>
          <w:szCs w:val="24"/>
          <w:lang w:val="en-US"/>
        </w:rPr>
      </w:pPr>
      <w:r w:rsidRPr="008F111C">
        <w:rPr>
          <w:rFonts w:ascii="Times New Roman" w:hAnsi="Times New Roman" w:cs="Times New Roman"/>
          <w:bCs/>
          <w:color w:val="000000"/>
          <w:szCs w:val="24"/>
          <w:lang w:val="en-US"/>
        </w:rPr>
        <w:t>Authors:</w:t>
      </w:r>
      <w:r w:rsidR="00F551E7" w:rsidRPr="00F551E7">
        <w:rPr>
          <w:rFonts w:ascii="Times New Roman" w:hAnsi="Times New Roman" w:cs="Times New Roman"/>
          <w:bCs/>
          <w:color w:val="000000"/>
          <w:szCs w:val="24"/>
          <w:lang w:val="en-US"/>
        </w:rPr>
        <w:t xml:space="preserve"> </w:t>
      </w:r>
      <w:r w:rsidR="00F551E7" w:rsidRPr="008F111C">
        <w:rPr>
          <w:rFonts w:ascii="Times New Roman" w:hAnsi="Times New Roman" w:cs="Times New Roman"/>
          <w:bCs/>
          <w:color w:val="000000"/>
          <w:szCs w:val="24"/>
          <w:lang w:val="en-US"/>
        </w:rPr>
        <w:t>Bernd Panassiti</w:t>
      </w:r>
      <w:r w:rsidR="00F551E7">
        <w:rPr>
          <w:rFonts w:ascii="Times New Roman" w:hAnsi="Times New Roman" w:cs="Times New Roman"/>
          <w:bCs/>
          <w:color w:val="000000"/>
          <w:szCs w:val="24"/>
          <w:vertAlign w:val="superscript"/>
          <w:lang w:val="en-US"/>
        </w:rPr>
        <w:t>1</w:t>
      </w:r>
      <w:r w:rsidR="005C0675">
        <w:rPr>
          <w:rFonts w:ascii="Times New Roman" w:hAnsi="Times New Roman" w:cs="Times New Roman"/>
          <w:bCs/>
          <w:color w:val="000000"/>
          <w:szCs w:val="24"/>
          <w:vertAlign w:val="superscript"/>
          <w:lang w:val="en-US"/>
        </w:rPr>
        <w:t>,*</w:t>
      </w:r>
      <w:r w:rsidRPr="008F111C">
        <w:rPr>
          <w:rFonts w:ascii="Times New Roman" w:hAnsi="Times New Roman" w:cs="Times New Roman"/>
          <w:bCs/>
          <w:color w:val="000000"/>
          <w:szCs w:val="24"/>
          <w:lang w:val="en-US"/>
        </w:rPr>
        <w:t xml:space="preserve">, </w:t>
      </w:r>
      <w:r w:rsidR="00F551E7" w:rsidRPr="008F111C">
        <w:rPr>
          <w:rFonts w:ascii="Times New Roman" w:hAnsi="Times New Roman" w:cs="Times New Roman"/>
          <w:bCs/>
          <w:color w:val="000000"/>
          <w:szCs w:val="24"/>
          <w:lang w:val="en-US"/>
        </w:rPr>
        <w:t>Nicolas Sander</w:t>
      </w:r>
      <w:r w:rsidR="00F551E7">
        <w:rPr>
          <w:rFonts w:ascii="Times New Roman" w:hAnsi="Times New Roman" w:cs="Times New Roman"/>
          <w:bCs/>
          <w:color w:val="000000"/>
          <w:szCs w:val="24"/>
          <w:vertAlign w:val="superscript"/>
          <w:lang w:val="en-US"/>
        </w:rPr>
        <w:t>2</w:t>
      </w:r>
      <w:r w:rsidRPr="008F111C">
        <w:rPr>
          <w:rFonts w:ascii="Times New Roman" w:hAnsi="Times New Roman" w:cs="Times New Roman"/>
          <w:bCs/>
          <w:color w:val="000000"/>
          <w:szCs w:val="24"/>
          <w:lang w:val="en-US"/>
        </w:rPr>
        <w:t xml:space="preserve">, </w:t>
      </w:r>
      <w:r w:rsidR="00CB06B6">
        <w:rPr>
          <w:rFonts w:ascii="Times New Roman" w:hAnsi="Times New Roman" w:cs="Times New Roman"/>
          <w:bCs/>
          <w:color w:val="000000"/>
          <w:szCs w:val="24"/>
          <w:lang w:val="en-US"/>
        </w:rPr>
        <w:t>Valerio Mazzoni</w:t>
      </w:r>
      <w:r w:rsidR="00CB06B6">
        <w:rPr>
          <w:rFonts w:ascii="Times New Roman" w:hAnsi="Times New Roman" w:cs="Times New Roman"/>
          <w:bCs/>
          <w:color w:val="000000"/>
          <w:szCs w:val="24"/>
          <w:vertAlign w:val="superscript"/>
          <w:lang w:val="en-US"/>
        </w:rPr>
        <w:t>3</w:t>
      </w:r>
      <w:r w:rsidR="00CB06B6">
        <w:rPr>
          <w:rFonts w:ascii="Times New Roman" w:hAnsi="Times New Roman" w:cs="Times New Roman"/>
          <w:bCs/>
          <w:color w:val="000000"/>
          <w:szCs w:val="24"/>
          <w:lang w:val="en-US"/>
        </w:rPr>
        <w:t xml:space="preserve">, </w:t>
      </w:r>
      <w:r w:rsidR="00B60319" w:rsidRPr="00B60319">
        <w:rPr>
          <w:rFonts w:ascii="Times New Roman" w:hAnsi="Times New Roman" w:cs="Times New Roman"/>
          <w:bCs/>
          <w:color w:val="FF0000"/>
          <w:szCs w:val="24"/>
          <w:lang w:val="en-US"/>
        </w:rPr>
        <w:t>Stefanie Fischnaller</w:t>
      </w:r>
      <w:r w:rsidR="00B60319" w:rsidRPr="00B60319">
        <w:rPr>
          <w:rFonts w:ascii="Times New Roman" w:hAnsi="Times New Roman" w:cs="Times New Roman"/>
          <w:bCs/>
          <w:color w:val="FF0000"/>
          <w:szCs w:val="24"/>
          <w:vertAlign w:val="superscript"/>
          <w:lang w:val="en-US"/>
        </w:rPr>
        <w:t>1</w:t>
      </w:r>
      <w:r w:rsidR="00B60319" w:rsidRPr="00B60319">
        <w:rPr>
          <w:rFonts w:ascii="Times New Roman" w:hAnsi="Times New Roman" w:cs="Times New Roman"/>
          <w:bCs/>
          <w:color w:val="FF0000"/>
          <w:szCs w:val="24"/>
          <w:lang w:val="en-US"/>
        </w:rPr>
        <w:t>, Martin Parth</w:t>
      </w:r>
      <w:r w:rsidR="00B60319" w:rsidRPr="00B60319">
        <w:rPr>
          <w:rFonts w:ascii="Times New Roman" w:hAnsi="Times New Roman" w:cs="Times New Roman"/>
          <w:bCs/>
          <w:color w:val="FF0000"/>
          <w:szCs w:val="24"/>
          <w:vertAlign w:val="superscript"/>
          <w:lang w:val="en-US"/>
        </w:rPr>
        <w:t>1</w:t>
      </w:r>
      <w:r w:rsidR="00B60319" w:rsidRPr="00B60319">
        <w:rPr>
          <w:rFonts w:ascii="Times New Roman" w:hAnsi="Times New Roman" w:cs="Times New Roman"/>
          <w:bCs/>
          <w:color w:val="FF0000"/>
          <w:szCs w:val="24"/>
          <w:lang w:val="en-US"/>
        </w:rPr>
        <w:t>, Manuel Messner</w:t>
      </w:r>
      <w:r w:rsidR="00B60319" w:rsidRPr="00B60319">
        <w:rPr>
          <w:rFonts w:ascii="Times New Roman" w:hAnsi="Times New Roman" w:cs="Times New Roman"/>
          <w:bCs/>
          <w:color w:val="FF0000"/>
          <w:szCs w:val="24"/>
          <w:vertAlign w:val="superscript"/>
          <w:lang w:val="en-US"/>
        </w:rPr>
        <w:t>1</w:t>
      </w:r>
      <w:r w:rsidR="00B60319">
        <w:rPr>
          <w:rFonts w:ascii="Times New Roman" w:hAnsi="Times New Roman" w:cs="Times New Roman"/>
          <w:bCs/>
          <w:color w:val="000000"/>
          <w:szCs w:val="24"/>
          <w:lang w:val="en-US"/>
        </w:rPr>
        <w:t xml:space="preserve">, </w:t>
      </w:r>
      <w:proofErr w:type="spellStart"/>
      <w:r w:rsidRPr="008F111C">
        <w:rPr>
          <w:rFonts w:ascii="Times New Roman" w:hAnsi="Times New Roman" w:cs="Times New Roman"/>
          <w:bCs/>
          <w:color w:val="000000"/>
          <w:szCs w:val="24"/>
          <w:lang w:val="en-US"/>
        </w:rPr>
        <w:t>Katrin</w:t>
      </w:r>
      <w:proofErr w:type="spellEnd"/>
      <w:r w:rsidRPr="008F111C">
        <w:rPr>
          <w:rFonts w:ascii="Times New Roman" w:hAnsi="Times New Roman" w:cs="Times New Roman"/>
          <w:bCs/>
          <w:color w:val="000000"/>
          <w:szCs w:val="24"/>
          <w:lang w:val="en-US"/>
        </w:rPr>
        <w:t xml:space="preserve"> Janik</w:t>
      </w:r>
      <w:r w:rsidR="00F551E7">
        <w:rPr>
          <w:rFonts w:ascii="Times New Roman" w:hAnsi="Times New Roman" w:cs="Times New Roman"/>
          <w:bCs/>
          <w:color w:val="000000"/>
          <w:szCs w:val="24"/>
          <w:vertAlign w:val="superscript"/>
          <w:lang w:val="en-US"/>
        </w:rPr>
        <w:t>1</w:t>
      </w:r>
      <w:r w:rsidRPr="008F111C">
        <w:rPr>
          <w:rFonts w:ascii="Times New Roman" w:hAnsi="Times New Roman" w:cs="Times New Roman"/>
          <w:bCs/>
          <w:color w:val="000000"/>
          <w:szCs w:val="24"/>
          <w:lang w:val="en-US"/>
        </w:rPr>
        <w:t>, Florian Hartig</w:t>
      </w:r>
      <w:r w:rsidR="00CB06B6">
        <w:rPr>
          <w:rFonts w:ascii="Times New Roman" w:hAnsi="Times New Roman" w:cs="Times New Roman"/>
          <w:bCs/>
          <w:color w:val="000000"/>
          <w:szCs w:val="24"/>
          <w:vertAlign w:val="superscript"/>
          <w:lang w:val="en-US"/>
        </w:rPr>
        <w:t>4</w:t>
      </w:r>
    </w:p>
    <w:p w14:paraId="432172FC" w14:textId="77777777" w:rsidR="00B50177" w:rsidRPr="008F111C" w:rsidRDefault="00B50177" w:rsidP="00B50177">
      <w:pPr>
        <w:tabs>
          <w:tab w:val="left" w:pos="180"/>
          <w:tab w:val="left" w:pos="1440"/>
        </w:tabs>
        <w:spacing w:line="360" w:lineRule="auto"/>
        <w:rPr>
          <w:rFonts w:ascii="Times New Roman" w:hAnsi="Times New Roman" w:cs="Times New Roman"/>
          <w:bCs/>
          <w:color w:val="000000"/>
          <w:szCs w:val="24"/>
          <w:lang w:val="en-US"/>
        </w:rPr>
      </w:pPr>
    </w:p>
    <w:p w14:paraId="72AF645A" w14:textId="214B5223" w:rsidR="00B50177" w:rsidRPr="008F111C" w:rsidRDefault="00B50177" w:rsidP="00BF5BEC">
      <w:pPr>
        <w:tabs>
          <w:tab w:val="left" w:pos="180"/>
          <w:tab w:val="left" w:pos="1440"/>
        </w:tabs>
        <w:spacing w:line="360" w:lineRule="auto"/>
        <w:rPr>
          <w:rFonts w:ascii="Times New Roman" w:hAnsi="Times New Roman" w:cs="Times New Roman"/>
          <w:bCs/>
          <w:color w:val="000000"/>
          <w:szCs w:val="24"/>
          <w:lang w:val="en-US"/>
        </w:rPr>
      </w:pPr>
      <w:r w:rsidRPr="008F111C">
        <w:rPr>
          <w:rFonts w:ascii="Times New Roman" w:hAnsi="Times New Roman" w:cs="Times New Roman"/>
          <w:bCs/>
          <w:color w:val="000000"/>
          <w:szCs w:val="24"/>
          <w:vertAlign w:val="superscript"/>
          <w:lang w:val="en-GB"/>
        </w:rPr>
        <w:t>1</w:t>
      </w:r>
      <w:r w:rsidRPr="008F111C">
        <w:rPr>
          <w:rFonts w:ascii="Times New Roman" w:hAnsi="Times New Roman" w:cs="Times New Roman"/>
          <w:bCs/>
          <w:color w:val="000000"/>
          <w:szCs w:val="24"/>
          <w:lang w:val="en-GB"/>
        </w:rPr>
        <w:tab/>
      </w:r>
      <w:proofErr w:type="spellStart"/>
      <w:r w:rsidR="00BF5BEC" w:rsidRPr="008F111C">
        <w:rPr>
          <w:rFonts w:ascii="Times New Roman" w:hAnsi="Times New Roman" w:cs="Times New Roman"/>
          <w:bCs/>
          <w:color w:val="000000"/>
          <w:szCs w:val="24"/>
          <w:lang w:val="en-GB"/>
        </w:rPr>
        <w:t>Laimburg</w:t>
      </w:r>
      <w:proofErr w:type="spellEnd"/>
      <w:r w:rsidR="00BF5BEC" w:rsidRPr="008F111C">
        <w:rPr>
          <w:rFonts w:ascii="Times New Roman" w:hAnsi="Times New Roman" w:cs="Times New Roman"/>
          <w:bCs/>
          <w:color w:val="000000"/>
          <w:szCs w:val="24"/>
          <w:lang w:val="en-GB"/>
        </w:rPr>
        <w:t xml:space="preserve"> Research Centre, Auer, Italy</w:t>
      </w:r>
      <w:r w:rsidR="00BF5BEC" w:rsidRPr="008F111C">
        <w:rPr>
          <w:rFonts w:ascii="Times New Roman" w:hAnsi="Times New Roman" w:cs="Times New Roman"/>
          <w:bCs/>
          <w:color w:val="000000"/>
          <w:szCs w:val="24"/>
          <w:lang w:val="en-US"/>
        </w:rPr>
        <w:t xml:space="preserve"> </w:t>
      </w:r>
    </w:p>
    <w:p w14:paraId="619AD1FE" w14:textId="77777777" w:rsidR="00BF5BEC" w:rsidRPr="008F111C" w:rsidRDefault="00B50177" w:rsidP="00BF5BEC">
      <w:pPr>
        <w:tabs>
          <w:tab w:val="left" w:pos="180"/>
          <w:tab w:val="left" w:pos="1440"/>
        </w:tabs>
        <w:spacing w:line="360" w:lineRule="auto"/>
        <w:rPr>
          <w:rFonts w:ascii="Times New Roman" w:hAnsi="Times New Roman" w:cs="Times New Roman"/>
          <w:bCs/>
          <w:color w:val="000000"/>
          <w:szCs w:val="24"/>
          <w:lang w:val="en-US"/>
        </w:rPr>
      </w:pPr>
      <w:r w:rsidRPr="008F111C">
        <w:rPr>
          <w:rFonts w:ascii="Times New Roman" w:hAnsi="Times New Roman" w:cs="Times New Roman"/>
          <w:bCs/>
          <w:color w:val="000000"/>
          <w:szCs w:val="24"/>
          <w:vertAlign w:val="superscript"/>
          <w:lang w:val="en-GB"/>
        </w:rPr>
        <w:t>2</w:t>
      </w:r>
      <w:r w:rsidRPr="008F111C">
        <w:rPr>
          <w:rFonts w:ascii="Times New Roman" w:hAnsi="Times New Roman" w:cs="Times New Roman"/>
          <w:bCs/>
          <w:color w:val="000000"/>
          <w:szCs w:val="24"/>
          <w:lang w:val="en-GB"/>
        </w:rPr>
        <w:tab/>
      </w:r>
      <w:r w:rsidR="00BF5BEC" w:rsidRPr="008F111C">
        <w:rPr>
          <w:rFonts w:ascii="Times New Roman" w:hAnsi="Times New Roman" w:cs="Times New Roman"/>
          <w:bCs/>
          <w:color w:val="000000"/>
          <w:szCs w:val="24"/>
          <w:lang w:val="en-US"/>
        </w:rPr>
        <w:t>Biometry and Environmental System Analysis, Faculty of Environment and Natural</w:t>
      </w:r>
    </w:p>
    <w:p w14:paraId="4DA9C5A8" w14:textId="045A4CAD" w:rsidR="00B50177" w:rsidRPr="00915B79" w:rsidRDefault="00BF5BEC" w:rsidP="00B50177">
      <w:pPr>
        <w:tabs>
          <w:tab w:val="left" w:pos="180"/>
          <w:tab w:val="left" w:pos="1440"/>
        </w:tabs>
        <w:spacing w:line="360" w:lineRule="auto"/>
        <w:rPr>
          <w:rFonts w:ascii="Times New Roman" w:hAnsi="Times New Roman" w:cs="Times New Roman"/>
          <w:bCs/>
          <w:color w:val="000000"/>
          <w:szCs w:val="24"/>
          <w:lang w:val="en-US"/>
        </w:rPr>
      </w:pPr>
      <w:r w:rsidRPr="008F111C">
        <w:rPr>
          <w:rFonts w:ascii="Times New Roman" w:hAnsi="Times New Roman" w:cs="Times New Roman"/>
          <w:bCs/>
          <w:color w:val="000000"/>
          <w:szCs w:val="24"/>
          <w:lang w:val="en-US"/>
        </w:rPr>
        <w:tab/>
        <w:t>Resources, University of Freiburg, Germany</w:t>
      </w:r>
    </w:p>
    <w:p w14:paraId="1BD28367" w14:textId="459EE214" w:rsidR="00B50177" w:rsidRPr="00915B79" w:rsidRDefault="00B50177" w:rsidP="00CE1138">
      <w:pPr>
        <w:tabs>
          <w:tab w:val="left" w:pos="180"/>
          <w:tab w:val="left" w:pos="1440"/>
        </w:tabs>
        <w:spacing w:line="360" w:lineRule="auto"/>
        <w:rPr>
          <w:rFonts w:ascii="Times New Roman" w:hAnsi="Times New Roman" w:cs="Times New Roman"/>
          <w:bCs/>
          <w:color w:val="000000"/>
          <w:szCs w:val="24"/>
          <w:lang w:val="en-US"/>
        </w:rPr>
      </w:pPr>
      <w:r w:rsidRPr="008F111C">
        <w:rPr>
          <w:rFonts w:ascii="Times New Roman" w:hAnsi="Times New Roman" w:cs="Times New Roman"/>
          <w:bCs/>
          <w:color w:val="000000"/>
          <w:szCs w:val="24"/>
          <w:vertAlign w:val="superscript"/>
          <w:lang w:val="en-GB"/>
        </w:rPr>
        <w:t>3</w:t>
      </w:r>
      <w:r w:rsidRPr="008F111C">
        <w:rPr>
          <w:rFonts w:ascii="Times New Roman" w:hAnsi="Times New Roman" w:cs="Times New Roman"/>
          <w:bCs/>
          <w:color w:val="000000"/>
          <w:szCs w:val="24"/>
          <w:lang w:val="en-GB"/>
        </w:rPr>
        <w:tab/>
      </w:r>
      <w:r w:rsidR="00CE1138" w:rsidRPr="00CE1138">
        <w:rPr>
          <w:rFonts w:ascii="Times New Roman" w:hAnsi="Times New Roman" w:cs="Times New Roman"/>
          <w:bCs/>
          <w:color w:val="000000"/>
          <w:szCs w:val="24"/>
          <w:lang w:val="en-US"/>
        </w:rPr>
        <w:t xml:space="preserve">IASMA, </w:t>
      </w:r>
      <w:proofErr w:type="spellStart"/>
      <w:r w:rsidR="00CE1138" w:rsidRPr="00CE1138">
        <w:rPr>
          <w:rFonts w:ascii="Times New Roman" w:hAnsi="Times New Roman" w:cs="Times New Roman"/>
          <w:bCs/>
          <w:color w:val="000000"/>
          <w:szCs w:val="24"/>
          <w:lang w:val="en-US"/>
        </w:rPr>
        <w:t>Fondazione</w:t>
      </w:r>
      <w:proofErr w:type="spellEnd"/>
      <w:r w:rsidR="00CE1138" w:rsidRPr="00CE1138">
        <w:rPr>
          <w:rFonts w:ascii="Times New Roman" w:hAnsi="Times New Roman" w:cs="Times New Roman"/>
          <w:bCs/>
          <w:color w:val="000000"/>
          <w:szCs w:val="24"/>
          <w:lang w:val="en-US"/>
        </w:rPr>
        <w:t xml:space="preserve"> E. Mach, Via E. Mach 1, 38010, San Michele</w:t>
      </w:r>
      <w:r w:rsidR="00CE1138">
        <w:rPr>
          <w:rFonts w:ascii="Times New Roman" w:hAnsi="Times New Roman" w:cs="Times New Roman"/>
          <w:bCs/>
          <w:color w:val="000000"/>
          <w:szCs w:val="24"/>
          <w:lang w:val="en-US"/>
        </w:rPr>
        <w:t xml:space="preserve"> </w:t>
      </w:r>
      <w:proofErr w:type="spellStart"/>
      <w:r w:rsidR="00CE1138">
        <w:rPr>
          <w:rFonts w:ascii="Times New Roman" w:hAnsi="Times New Roman" w:cs="Times New Roman"/>
          <w:bCs/>
          <w:color w:val="000000"/>
          <w:szCs w:val="24"/>
          <w:lang w:val="en-US"/>
        </w:rPr>
        <w:t>all’</w:t>
      </w:r>
      <w:r w:rsidR="00CE1138" w:rsidRPr="00CE1138">
        <w:rPr>
          <w:rFonts w:ascii="Times New Roman" w:hAnsi="Times New Roman" w:cs="Times New Roman"/>
          <w:bCs/>
          <w:color w:val="000000"/>
          <w:szCs w:val="24"/>
          <w:lang w:val="en-US"/>
        </w:rPr>
        <w:t>Adige</w:t>
      </w:r>
      <w:proofErr w:type="spellEnd"/>
      <w:r w:rsidR="00CE1138" w:rsidRPr="00CE1138">
        <w:rPr>
          <w:rFonts w:ascii="Times New Roman" w:hAnsi="Times New Roman" w:cs="Times New Roman"/>
          <w:bCs/>
          <w:color w:val="000000"/>
          <w:szCs w:val="24"/>
          <w:lang w:val="en-US"/>
        </w:rPr>
        <w:t xml:space="preserve"> (TN), Italy</w:t>
      </w:r>
    </w:p>
    <w:p w14:paraId="0C51D4CB" w14:textId="24649921" w:rsidR="00B60319" w:rsidRPr="00EB39F5" w:rsidRDefault="00CE1138" w:rsidP="00B60319">
      <w:pPr>
        <w:tabs>
          <w:tab w:val="left" w:pos="180"/>
          <w:tab w:val="left" w:pos="1440"/>
        </w:tabs>
        <w:spacing w:line="360" w:lineRule="auto"/>
        <w:ind w:left="180" w:hanging="180"/>
        <w:rPr>
          <w:rFonts w:ascii="Times New Roman" w:hAnsi="Times New Roman" w:cs="Times New Roman"/>
          <w:lang w:val="en-US"/>
        </w:rPr>
      </w:pPr>
      <w:r>
        <w:rPr>
          <w:rFonts w:ascii="Times New Roman" w:hAnsi="Times New Roman" w:cs="Times New Roman"/>
          <w:bCs/>
          <w:color w:val="000000"/>
          <w:szCs w:val="24"/>
          <w:vertAlign w:val="superscript"/>
          <w:lang w:val="en-GB"/>
        </w:rPr>
        <w:t>4</w:t>
      </w:r>
      <w:r w:rsidRPr="008F111C">
        <w:rPr>
          <w:rFonts w:ascii="Times New Roman" w:hAnsi="Times New Roman" w:cs="Times New Roman"/>
          <w:bCs/>
          <w:color w:val="000000"/>
          <w:szCs w:val="24"/>
          <w:lang w:val="en-GB"/>
        </w:rPr>
        <w:tab/>
      </w:r>
      <w:bookmarkStart w:id="0" w:name="_GoBack"/>
      <w:bookmarkEnd w:id="0"/>
      <w:r w:rsidR="00B60319" w:rsidRPr="00EB39F5">
        <w:rPr>
          <w:rFonts w:ascii="Times New Roman" w:hAnsi="Times New Roman" w:cs="Times New Roman"/>
          <w:lang w:val="en-US"/>
        </w:rPr>
        <w:t xml:space="preserve">University of Regensburg, Theoretical Ecology, </w:t>
      </w:r>
      <w:proofErr w:type="spellStart"/>
      <w:r w:rsidR="00B60319" w:rsidRPr="00EB39F5">
        <w:rPr>
          <w:rFonts w:ascii="Times New Roman" w:hAnsi="Times New Roman" w:cs="Times New Roman"/>
          <w:lang w:val="en-US"/>
        </w:rPr>
        <w:t>Universitätsstraße</w:t>
      </w:r>
      <w:proofErr w:type="spellEnd"/>
      <w:r w:rsidR="00B60319" w:rsidRPr="00EB39F5">
        <w:rPr>
          <w:rFonts w:ascii="Times New Roman" w:hAnsi="Times New Roman" w:cs="Times New Roman"/>
          <w:lang w:val="en-US"/>
        </w:rPr>
        <w:t xml:space="preserve"> 31, D-93053 Regensburg, Germany</w:t>
      </w:r>
    </w:p>
    <w:p w14:paraId="7607C548" w14:textId="19C2BA53" w:rsidR="00B50177" w:rsidRPr="008F111C" w:rsidRDefault="00B50177" w:rsidP="00B50177">
      <w:pPr>
        <w:tabs>
          <w:tab w:val="left" w:pos="180"/>
          <w:tab w:val="left" w:pos="1440"/>
        </w:tabs>
        <w:spacing w:line="360" w:lineRule="auto"/>
        <w:rPr>
          <w:rFonts w:ascii="Times New Roman" w:hAnsi="Times New Roman" w:cs="Times New Roman"/>
          <w:bCs/>
          <w:color w:val="000000"/>
          <w:szCs w:val="24"/>
          <w:lang w:val="en-GB"/>
        </w:rPr>
      </w:pPr>
    </w:p>
    <w:p w14:paraId="23284435" w14:textId="6CDBDA87" w:rsidR="00B50177" w:rsidRPr="008F111C" w:rsidRDefault="00B50177" w:rsidP="00B50177">
      <w:pPr>
        <w:tabs>
          <w:tab w:val="left" w:pos="180"/>
          <w:tab w:val="left" w:pos="1440"/>
        </w:tabs>
        <w:spacing w:line="360" w:lineRule="auto"/>
        <w:rPr>
          <w:rFonts w:ascii="Times New Roman" w:hAnsi="Times New Roman" w:cs="Times New Roman"/>
          <w:bCs/>
          <w:color w:val="000000"/>
          <w:szCs w:val="24"/>
          <w:lang w:val="en-GB"/>
        </w:rPr>
      </w:pPr>
      <w:r w:rsidRPr="008F111C">
        <w:rPr>
          <w:rFonts w:ascii="Times New Roman" w:hAnsi="Times New Roman" w:cs="Times New Roman"/>
          <w:bCs/>
          <w:color w:val="000000"/>
          <w:szCs w:val="24"/>
          <w:lang w:val="en-GB"/>
        </w:rPr>
        <w:t xml:space="preserve">* email corresponding author: </w:t>
      </w:r>
      <w:r w:rsidR="00BF5BEC">
        <w:rPr>
          <w:rFonts w:ascii="Times New Roman" w:hAnsi="Times New Roman" w:cs="Times New Roman"/>
          <w:bCs/>
          <w:color w:val="000000"/>
          <w:szCs w:val="24"/>
          <w:lang w:val="en-GB"/>
        </w:rPr>
        <w:t>bernd.panassiti@gmail.com</w:t>
      </w:r>
    </w:p>
    <w:p w14:paraId="0B9AE987" w14:textId="77777777" w:rsidR="00B50177" w:rsidRPr="008F111C" w:rsidRDefault="00B50177" w:rsidP="00B50177">
      <w:pPr>
        <w:spacing w:line="360" w:lineRule="auto"/>
        <w:rPr>
          <w:rFonts w:ascii="Times New Roman" w:hAnsi="Times New Roman" w:cs="Times New Roman"/>
          <w:lang w:val="en-US"/>
        </w:rPr>
      </w:pPr>
    </w:p>
    <w:p w14:paraId="50FD9431" w14:textId="77777777" w:rsidR="00B50177" w:rsidRPr="008F111C" w:rsidRDefault="00B50177" w:rsidP="00B50177">
      <w:pPr>
        <w:spacing w:line="360" w:lineRule="auto"/>
        <w:rPr>
          <w:rFonts w:ascii="Times New Roman" w:hAnsi="Times New Roman" w:cs="Times New Roman"/>
          <w:bCs/>
          <w:szCs w:val="24"/>
          <w:lang w:val="en-US"/>
        </w:rPr>
      </w:pPr>
    </w:p>
    <w:p w14:paraId="2B2B05D3" w14:textId="68F7386C" w:rsidR="00B50177" w:rsidRPr="008F111C" w:rsidRDefault="00B50177" w:rsidP="00B50177">
      <w:pPr>
        <w:spacing w:line="360" w:lineRule="auto"/>
        <w:rPr>
          <w:rFonts w:ascii="Times New Roman" w:hAnsi="Times New Roman" w:cs="Times New Roman"/>
          <w:color w:val="000000"/>
          <w:szCs w:val="24"/>
          <w:lang w:val="en-US"/>
        </w:rPr>
      </w:pPr>
      <w:r w:rsidRPr="008F111C">
        <w:rPr>
          <w:rFonts w:ascii="Times New Roman" w:hAnsi="Times New Roman" w:cs="Times New Roman"/>
          <w:bCs/>
          <w:color w:val="000000"/>
          <w:szCs w:val="24"/>
          <w:lang w:val="en-US"/>
        </w:rPr>
        <w:t>Key-words:</w:t>
      </w:r>
      <w:r w:rsidRPr="008F111C">
        <w:rPr>
          <w:rFonts w:ascii="Times New Roman" w:hAnsi="Times New Roman" w:cs="Times New Roman"/>
          <w:color w:val="000000"/>
          <w:szCs w:val="24"/>
          <w:lang w:val="en-US"/>
        </w:rPr>
        <w:t xml:space="preserve">  Apple proliferation, </w:t>
      </w:r>
      <w:r w:rsidR="0068328C">
        <w:rPr>
          <w:rFonts w:ascii="Times New Roman" w:hAnsi="Times New Roman" w:cs="Times New Roman"/>
          <w:color w:val="000000"/>
          <w:szCs w:val="24"/>
          <w:lang w:val="en-US"/>
        </w:rPr>
        <w:t xml:space="preserve">crop protection, </w:t>
      </w:r>
      <w:r w:rsidR="00C30A2B">
        <w:rPr>
          <w:rFonts w:ascii="Times New Roman" w:hAnsi="Times New Roman" w:cs="Times New Roman"/>
          <w:color w:val="000000"/>
          <w:szCs w:val="24"/>
          <w:lang w:val="en-US"/>
        </w:rPr>
        <w:t>pest management,</w:t>
      </w:r>
      <w:r w:rsidRPr="008F111C">
        <w:rPr>
          <w:rFonts w:ascii="Times New Roman" w:hAnsi="Times New Roman" w:cs="Times New Roman"/>
          <w:color w:val="000000"/>
          <w:szCs w:val="24"/>
          <w:lang w:val="en-US"/>
        </w:rPr>
        <w:t xml:space="preserve"> </w:t>
      </w:r>
      <w:r w:rsidR="00C30A2B">
        <w:rPr>
          <w:rFonts w:ascii="Times New Roman" w:hAnsi="Times New Roman" w:cs="Times New Roman"/>
          <w:color w:val="000000"/>
          <w:szCs w:val="24"/>
          <w:lang w:val="en-US"/>
        </w:rPr>
        <w:t xml:space="preserve">phytoplasma, </w:t>
      </w:r>
      <w:r w:rsidRPr="008F111C">
        <w:rPr>
          <w:rFonts w:ascii="Times New Roman" w:hAnsi="Times New Roman" w:cs="Times New Roman"/>
          <w:color w:val="000000"/>
          <w:szCs w:val="24"/>
          <w:lang w:val="en-US"/>
        </w:rPr>
        <w:t>population dynamics, psyllid</w:t>
      </w:r>
      <w:r w:rsidR="00C30A2B">
        <w:rPr>
          <w:rFonts w:ascii="Times New Roman" w:hAnsi="Times New Roman" w:cs="Times New Roman"/>
          <w:color w:val="000000"/>
          <w:szCs w:val="24"/>
          <w:lang w:val="en-US"/>
        </w:rPr>
        <w:t>, temperature sum model</w:t>
      </w:r>
    </w:p>
    <w:p w14:paraId="2C8B4A51" w14:textId="77777777" w:rsidR="00B50177" w:rsidRPr="008F111C" w:rsidRDefault="00B50177" w:rsidP="00B50177">
      <w:pPr>
        <w:widowControl w:val="0"/>
        <w:overflowPunct w:val="0"/>
        <w:autoSpaceDE w:val="0"/>
        <w:autoSpaceDN w:val="0"/>
        <w:adjustRightInd w:val="0"/>
        <w:spacing w:after="0" w:line="240" w:lineRule="auto"/>
        <w:jc w:val="both"/>
        <w:rPr>
          <w:rFonts w:ascii="Times New Roman" w:hAnsi="Times New Roman" w:cs="Times New Roman"/>
          <w:sz w:val="29"/>
          <w:szCs w:val="29"/>
          <w:lang w:val="en-US"/>
        </w:rPr>
      </w:pPr>
    </w:p>
    <w:p w14:paraId="76AED705" w14:textId="77777777" w:rsidR="00B50177" w:rsidRPr="008F111C" w:rsidRDefault="00B50177" w:rsidP="00B50177">
      <w:pPr>
        <w:widowControl w:val="0"/>
        <w:overflowPunct w:val="0"/>
        <w:autoSpaceDE w:val="0"/>
        <w:autoSpaceDN w:val="0"/>
        <w:adjustRightInd w:val="0"/>
        <w:spacing w:after="0" w:line="240" w:lineRule="auto"/>
        <w:jc w:val="both"/>
        <w:rPr>
          <w:rFonts w:ascii="Times New Roman" w:hAnsi="Times New Roman" w:cs="Times New Roman"/>
          <w:sz w:val="29"/>
          <w:szCs w:val="29"/>
          <w:lang w:val="en-US"/>
        </w:rPr>
        <w:sectPr w:rsidR="00B50177" w:rsidRPr="008F111C">
          <w:pgSz w:w="11900" w:h="16838"/>
          <w:pgMar w:top="1440" w:right="1100" w:bottom="877" w:left="1980" w:header="720" w:footer="720" w:gutter="0"/>
          <w:cols w:space="720" w:equalWidth="0">
            <w:col w:w="8820"/>
          </w:cols>
          <w:noEndnote/>
        </w:sectPr>
      </w:pPr>
    </w:p>
    <w:p w14:paraId="2C7BD39A" w14:textId="77777777" w:rsidR="00B50177" w:rsidRPr="00280F3C" w:rsidRDefault="00B50177" w:rsidP="00702A59">
      <w:pPr>
        <w:pStyle w:val="Heading2"/>
      </w:pPr>
      <w:r w:rsidRPr="00280F3C">
        <w:lastRenderedPageBreak/>
        <w:t>Abstract</w:t>
      </w:r>
    </w:p>
    <w:p w14:paraId="2D98C4E6" w14:textId="5D442DF5" w:rsidR="000517B3" w:rsidRDefault="00C21959" w:rsidP="008925FC">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activity of insects is mostly temperature driven. Therefore, temperature-based models, predicting the first flight onset of pest insects in crop fields, are useful tools in crop protection. Here, we apply such a temperature-based model on t</w:t>
      </w:r>
      <w:r w:rsidRPr="00280F3C">
        <w:rPr>
          <w:rFonts w:ascii="Times New Roman" w:hAnsi="Times New Roman" w:cs="Times New Roman"/>
          <w:sz w:val="24"/>
          <w:szCs w:val="24"/>
          <w:lang w:val="en-US"/>
        </w:rPr>
        <w:t xml:space="preserve">he psyllids </w:t>
      </w:r>
      <w:r w:rsidRPr="00280F3C">
        <w:rPr>
          <w:rFonts w:ascii="Times New Roman" w:hAnsi="Times New Roman" w:cs="Times New Roman"/>
          <w:i/>
          <w:sz w:val="24"/>
          <w:szCs w:val="24"/>
          <w:lang w:val="en-US"/>
        </w:rPr>
        <w:t>Cacopsylla melanoneura</w:t>
      </w:r>
      <w:r w:rsidRPr="00280F3C">
        <w:rPr>
          <w:rFonts w:ascii="Times New Roman" w:hAnsi="Times New Roman" w:cs="Times New Roman"/>
          <w:sz w:val="24"/>
          <w:szCs w:val="24"/>
          <w:lang w:val="en-US"/>
        </w:rPr>
        <w:t xml:space="preserve"> and </w:t>
      </w:r>
      <w:r w:rsidRPr="00280F3C">
        <w:rPr>
          <w:rFonts w:ascii="Times New Roman" w:hAnsi="Times New Roman" w:cs="Times New Roman"/>
          <w:i/>
          <w:sz w:val="24"/>
          <w:szCs w:val="24"/>
          <w:lang w:val="en-US"/>
        </w:rPr>
        <w:t>C. picta</w:t>
      </w:r>
      <w:r w:rsidRPr="00280F3C">
        <w:rPr>
          <w:rFonts w:ascii="Times New Roman" w:hAnsi="Times New Roman" w:cs="Times New Roman"/>
          <w:sz w:val="24"/>
          <w:szCs w:val="24"/>
          <w:lang w:val="en-US"/>
        </w:rPr>
        <w:t xml:space="preserve"> </w:t>
      </w:r>
      <w:r>
        <w:rPr>
          <w:rFonts w:ascii="Times New Roman" w:hAnsi="Times New Roman" w:cs="Times New Roman"/>
          <w:sz w:val="24"/>
          <w:szCs w:val="24"/>
          <w:lang w:val="en-US"/>
        </w:rPr>
        <w:t>(Hemiptera - Psyllidae) in South Tyrol (Northern Italy). Both psyllids are considered the main vectors of  a</w:t>
      </w:r>
      <w:r w:rsidR="00280F3C">
        <w:rPr>
          <w:rFonts w:ascii="Times New Roman" w:hAnsi="Times New Roman" w:cs="Times New Roman"/>
          <w:sz w:val="24"/>
          <w:szCs w:val="24"/>
          <w:lang w:val="en-US"/>
        </w:rPr>
        <w:t>pple proliferation</w:t>
      </w:r>
      <w:r>
        <w:rPr>
          <w:rFonts w:ascii="Times New Roman" w:hAnsi="Times New Roman" w:cs="Times New Roman"/>
          <w:sz w:val="24"/>
          <w:szCs w:val="24"/>
          <w:lang w:val="en-US"/>
        </w:rPr>
        <w:t>,</w:t>
      </w:r>
      <w:r w:rsidR="00280F3C">
        <w:rPr>
          <w:rFonts w:ascii="Times New Roman" w:hAnsi="Times New Roman" w:cs="Times New Roman"/>
          <w:sz w:val="24"/>
          <w:szCs w:val="24"/>
          <w:lang w:val="en-US"/>
        </w:rPr>
        <w:t xml:space="preserve"> an economically important phytoplasma disease. </w:t>
      </w:r>
      <w:r w:rsidR="009E69B4">
        <w:rPr>
          <w:rFonts w:ascii="Times New Roman" w:hAnsi="Times New Roman" w:cs="Times New Roman"/>
          <w:sz w:val="24"/>
          <w:szCs w:val="24"/>
          <w:lang w:val="en-US"/>
        </w:rPr>
        <w:t>We found that t</w:t>
      </w:r>
      <w:r w:rsidR="000517B3">
        <w:rPr>
          <w:rFonts w:ascii="Times New Roman" w:hAnsi="Times New Roman" w:cs="Times New Roman"/>
          <w:sz w:val="24"/>
          <w:szCs w:val="24"/>
          <w:lang w:val="en-US"/>
        </w:rPr>
        <w:t>he flight onset dif</w:t>
      </w:r>
      <w:r w:rsidR="00B6440D">
        <w:rPr>
          <w:rFonts w:ascii="Times New Roman" w:hAnsi="Times New Roman" w:cs="Times New Roman"/>
          <w:sz w:val="24"/>
          <w:szCs w:val="24"/>
          <w:lang w:val="en-US"/>
        </w:rPr>
        <w:t xml:space="preserve">fers </w:t>
      </w:r>
      <w:r w:rsidR="0068328C">
        <w:rPr>
          <w:rFonts w:ascii="Times New Roman" w:hAnsi="Times New Roman" w:cs="Times New Roman"/>
          <w:sz w:val="24"/>
          <w:szCs w:val="24"/>
          <w:lang w:val="en-US"/>
        </w:rPr>
        <w:t xml:space="preserve">between vectors and </w:t>
      </w:r>
      <w:r w:rsidR="00B6440D">
        <w:rPr>
          <w:rFonts w:ascii="Times New Roman" w:hAnsi="Times New Roman" w:cs="Times New Roman"/>
          <w:sz w:val="24"/>
          <w:szCs w:val="24"/>
          <w:lang w:val="en-US"/>
        </w:rPr>
        <w:t xml:space="preserve">between </w:t>
      </w:r>
      <w:r w:rsidR="0068328C">
        <w:rPr>
          <w:rFonts w:ascii="Times New Roman" w:hAnsi="Times New Roman" w:cs="Times New Roman"/>
          <w:sz w:val="24"/>
          <w:szCs w:val="24"/>
          <w:lang w:val="en-US"/>
        </w:rPr>
        <w:t xml:space="preserve">the different </w:t>
      </w:r>
      <w:r w:rsidR="000517B3">
        <w:rPr>
          <w:rFonts w:ascii="Times New Roman" w:hAnsi="Times New Roman" w:cs="Times New Roman"/>
          <w:sz w:val="24"/>
          <w:szCs w:val="24"/>
          <w:lang w:val="en-US"/>
        </w:rPr>
        <w:t>South Tyrol</w:t>
      </w:r>
      <w:r w:rsidR="0068328C" w:rsidRPr="0068328C">
        <w:rPr>
          <w:rFonts w:ascii="Times New Roman" w:hAnsi="Times New Roman" w:cs="Times New Roman"/>
          <w:sz w:val="24"/>
          <w:szCs w:val="24"/>
          <w:lang w:val="en-US"/>
        </w:rPr>
        <w:t xml:space="preserve"> </w:t>
      </w:r>
      <w:r w:rsidR="0068328C">
        <w:rPr>
          <w:rFonts w:ascii="Times New Roman" w:hAnsi="Times New Roman" w:cs="Times New Roman"/>
          <w:sz w:val="24"/>
          <w:szCs w:val="24"/>
          <w:lang w:val="en-US"/>
        </w:rPr>
        <w:t>regions</w:t>
      </w:r>
      <w:r w:rsidR="000517B3">
        <w:rPr>
          <w:rFonts w:ascii="Times New Roman" w:hAnsi="Times New Roman" w:cs="Times New Roman"/>
          <w:sz w:val="24"/>
          <w:szCs w:val="24"/>
          <w:lang w:val="en-US"/>
        </w:rPr>
        <w:t xml:space="preserve">. Depending on temperature and region, the first adults of </w:t>
      </w:r>
      <w:r w:rsidR="000517B3" w:rsidRPr="002158F2">
        <w:rPr>
          <w:rFonts w:ascii="Times New Roman" w:hAnsi="Times New Roman" w:cs="Times New Roman"/>
          <w:i/>
          <w:sz w:val="24"/>
          <w:szCs w:val="24"/>
          <w:lang w:val="en-US"/>
        </w:rPr>
        <w:t>C. melanoneura</w:t>
      </w:r>
      <w:r w:rsidR="00E14BD2">
        <w:rPr>
          <w:rFonts w:ascii="Times New Roman" w:hAnsi="Times New Roman" w:cs="Times New Roman"/>
          <w:sz w:val="24"/>
          <w:szCs w:val="24"/>
          <w:lang w:val="en-US"/>
        </w:rPr>
        <w:t xml:space="preserve"> and </w:t>
      </w:r>
      <w:r w:rsidR="00E14BD2" w:rsidRPr="002158F2">
        <w:rPr>
          <w:rFonts w:ascii="Times New Roman" w:hAnsi="Times New Roman" w:cs="Times New Roman"/>
          <w:i/>
          <w:sz w:val="24"/>
          <w:szCs w:val="24"/>
          <w:lang w:val="en-US"/>
        </w:rPr>
        <w:t>C. picta</w:t>
      </w:r>
      <w:r w:rsidR="000517B3">
        <w:rPr>
          <w:rFonts w:ascii="Times New Roman" w:hAnsi="Times New Roman" w:cs="Times New Roman"/>
          <w:sz w:val="24"/>
          <w:szCs w:val="24"/>
          <w:lang w:val="en-US"/>
        </w:rPr>
        <w:t xml:space="preserve"> remigrants are predicted to be presented in the orchard between January and mid of March. </w:t>
      </w:r>
    </w:p>
    <w:p w14:paraId="25718D4B" w14:textId="7AEF096A" w:rsidR="00B50177" w:rsidRPr="00280F3C" w:rsidRDefault="000517B3" w:rsidP="008925FC">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conclusion, w</w:t>
      </w:r>
      <w:r w:rsidR="00981B8B">
        <w:rPr>
          <w:rFonts w:ascii="Times New Roman" w:hAnsi="Times New Roman" w:cs="Times New Roman"/>
          <w:sz w:val="24"/>
          <w:szCs w:val="24"/>
          <w:lang w:val="en-US"/>
        </w:rPr>
        <w:t xml:space="preserve">e found that </w:t>
      </w:r>
      <w:r>
        <w:rPr>
          <w:rFonts w:ascii="Times New Roman" w:hAnsi="Times New Roman" w:cs="Times New Roman"/>
          <w:sz w:val="24"/>
          <w:szCs w:val="24"/>
          <w:lang w:val="en-US"/>
        </w:rPr>
        <w:t xml:space="preserve">flight onset differs between </w:t>
      </w:r>
      <w:r w:rsidR="0068328C">
        <w:rPr>
          <w:rFonts w:ascii="Times New Roman" w:hAnsi="Times New Roman" w:cs="Times New Roman"/>
          <w:sz w:val="24"/>
          <w:szCs w:val="24"/>
          <w:lang w:val="en-US"/>
        </w:rPr>
        <w:t xml:space="preserve">years and </w:t>
      </w:r>
      <w:r>
        <w:rPr>
          <w:rFonts w:ascii="Times New Roman" w:hAnsi="Times New Roman" w:cs="Times New Roman"/>
          <w:sz w:val="24"/>
          <w:szCs w:val="24"/>
          <w:lang w:val="en-US"/>
        </w:rPr>
        <w:t xml:space="preserve">regions of South Tyrol. </w:t>
      </w:r>
      <w:r w:rsidR="0068328C">
        <w:rPr>
          <w:rFonts w:ascii="Times New Roman" w:hAnsi="Times New Roman" w:cs="Times New Roman"/>
          <w:sz w:val="24"/>
          <w:szCs w:val="24"/>
          <w:lang w:val="en-US"/>
        </w:rPr>
        <w:t>Provided further validation, t</w:t>
      </w:r>
      <w:r>
        <w:rPr>
          <w:rFonts w:ascii="Times New Roman" w:hAnsi="Times New Roman" w:cs="Times New Roman"/>
          <w:sz w:val="24"/>
          <w:szCs w:val="24"/>
          <w:lang w:val="en-US"/>
        </w:rPr>
        <w:t>he presented temperature</w:t>
      </w:r>
      <w:r w:rsidR="0068328C">
        <w:rPr>
          <w:rFonts w:ascii="Times New Roman" w:hAnsi="Times New Roman" w:cs="Times New Roman"/>
          <w:sz w:val="24"/>
          <w:szCs w:val="24"/>
          <w:lang w:val="en-US"/>
        </w:rPr>
        <w:t xml:space="preserve">-based immigration </w:t>
      </w:r>
      <w:r>
        <w:rPr>
          <w:rFonts w:ascii="Times New Roman" w:hAnsi="Times New Roman" w:cs="Times New Roman"/>
          <w:sz w:val="24"/>
          <w:szCs w:val="24"/>
          <w:lang w:val="en-US"/>
        </w:rPr>
        <w:t>model can be used as a tool to predict of first vector appearance in the apple orchards</w:t>
      </w:r>
      <w:r w:rsidR="0068328C">
        <w:rPr>
          <w:rFonts w:ascii="Times New Roman" w:hAnsi="Times New Roman" w:cs="Times New Roman"/>
          <w:sz w:val="24"/>
          <w:szCs w:val="24"/>
          <w:lang w:val="en-US"/>
        </w:rPr>
        <w:t xml:space="preserve"> in South Tyrol</w:t>
      </w:r>
      <w:r>
        <w:rPr>
          <w:rFonts w:ascii="Times New Roman" w:hAnsi="Times New Roman" w:cs="Times New Roman"/>
          <w:sz w:val="24"/>
          <w:szCs w:val="24"/>
          <w:lang w:val="en-US"/>
        </w:rPr>
        <w:t>.</w:t>
      </w:r>
    </w:p>
    <w:p w14:paraId="104641A1" w14:textId="77777777" w:rsidR="00B50177" w:rsidRPr="00280F3C" w:rsidRDefault="00B50177" w:rsidP="008925FC">
      <w:pPr>
        <w:spacing w:line="480" w:lineRule="auto"/>
        <w:rPr>
          <w:rFonts w:ascii="Times New Roman" w:hAnsi="Times New Roman" w:cs="Times New Roman"/>
          <w:sz w:val="24"/>
          <w:szCs w:val="24"/>
        </w:rPr>
      </w:pPr>
    </w:p>
    <w:p w14:paraId="2A28A63C" w14:textId="77777777" w:rsidR="00234B6A" w:rsidRPr="00280F3C" w:rsidRDefault="00234B6A" w:rsidP="00234B6A">
      <w:pPr>
        <w:pStyle w:val="Heading2"/>
      </w:pPr>
      <w:r w:rsidRPr="00280F3C">
        <w:t>Zusammenfassung: </w:t>
      </w:r>
    </w:p>
    <w:p w14:paraId="7250669F" w14:textId="77777777" w:rsidR="00B50177" w:rsidRPr="00280F3C" w:rsidRDefault="00B50177" w:rsidP="00B50177">
      <w:pPr>
        <w:rPr>
          <w:rFonts w:ascii="Times New Roman" w:hAnsi="Times New Roman" w:cs="Times New Roman"/>
          <w:sz w:val="24"/>
          <w:szCs w:val="24"/>
        </w:rPr>
      </w:pPr>
    </w:p>
    <w:p w14:paraId="117DD741" w14:textId="77777777" w:rsidR="00B50177" w:rsidRPr="00280F3C" w:rsidRDefault="00B50177" w:rsidP="00B50177">
      <w:pPr>
        <w:rPr>
          <w:rFonts w:ascii="Times New Roman" w:hAnsi="Times New Roman" w:cs="Times New Roman"/>
          <w:sz w:val="24"/>
          <w:szCs w:val="24"/>
        </w:rPr>
      </w:pPr>
    </w:p>
    <w:p w14:paraId="23B784E6" w14:textId="77777777" w:rsidR="00B50177" w:rsidRPr="00280F3C" w:rsidRDefault="00B50177" w:rsidP="00B50177">
      <w:pPr>
        <w:rPr>
          <w:rFonts w:ascii="Times New Roman" w:hAnsi="Times New Roman" w:cs="Times New Roman"/>
          <w:sz w:val="24"/>
          <w:szCs w:val="24"/>
        </w:rPr>
        <w:sectPr w:rsidR="00B50177" w:rsidRPr="00280F3C">
          <w:pgSz w:w="11900" w:h="16838"/>
          <w:pgMar w:top="1440" w:right="1100" w:bottom="877" w:left="1980" w:header="720" w:footer="720" w:gutter="0"/>
          <w:cols w:space="720" w:equalWidth="0">
            <w:col w:w="8820"/>
          </w:cols>
          <w:noEndnote/>
        </w:sectPr>
      </w:pPr>
    </w:p>
    <w:p w14:paraId="52722C71" w14:textId="77777777" w:rsidR="00B50177" w:rsidRPr="00702A59" w:rsidRDefault="00B50177" w:rsidP="00702A59">
      <w:pPr>
        <w:pStyle w:val="Heading2"/>
      </w:pPr>
      <w:r w:rsidRPr="00FB5EA7">
        <w:rPr>
          <w:lang w:val="en-US"/>
        </w:rPr>
        <w:t>Introduction</w:t>
      </w:r>
    </w:p>
    <w:p w14:paraId="58181662" w14:textId="1E602147" w:rsidR="00117927" w:rsidRPr="00614E31" w:rsidRDefault="00E70059" w:rsidP="00614E31">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Pr="00160099">
        <w:rPr>
          <w:rFonts w:ascii="Times New Roman" w:hAnsi="Times New Roman" w:cs="Times New Roman"/>
          <w:sz w:val="24"/>
          <w:szCs w:val="24"/>
          <w:lang w:val="en-US"/>
        </w:rPr>
        <w:t>nsects</w:t>
      </w:r>
      <w:r>
        <w:rPr>
          <w:rFonts w:ascii="Times New Roman" w:hAnsi="Times New Roman" w:cs="Times New Roman"/>
          <w:sz w:val="24"/>
          <w:szCs w:val="24"/>
          <w:lang w:val="en-US"/>
        </w:rPr>
        <w:t xml:space="preserve"> </w:t>
      </w:r>
      <w:r w:rsidRPr="00160099">
        <w:rPr>
          <w:rFonts w:ascii="Times New Roman" w:hAnsi="Times New Roman" w:cs="Times New Roman"/>
          <w:sz w:val="24"/>
          <w:szCs w:val="24"/>
          <w:lang w:val="en-US"/>
        </w:rPr>
        <w:t>are ectothermic and thus dependent on warm air temperatures for activity (</w:t>
      </w:r>
      <w:proofErr w:type="spellStart"/>
      <w:r w:rsidRPr="00160099">
        <w:rPr>
          <w:rFonts w:ascii="Times New Roman" w:hAnsi="Times New Roman" w:cs="Times New Roman"/>
          <w:sz w:val="24"/>
          <w:szCs w:val="24"/>
          <w:lang w:val="en-US"/>
        </w:rPr>
        <w:t>Mellanby</w:t>
      </w:r>
      <w:proofErr w:type="spellEnd"/>
      <w:r w:rsidRPr="00160099">
        <w:rPr>
          <w:rFonts w:ascii="Times New Roman" w:hAnsi="Times New Roman" w:cs="Times New Roman"/>
          <w:sz w:val="24"/>
          <w:szCs w:val="24"/>
          <w:lang w:val="en-US"/>
        </w:rPr>
        <w:t>, 1939).</w:t>
      </w:r>
      <w:r>
        <w:rPr>
          <w:rFonts w:ascii="Times New Roman" w:hAnsi="Times New Roman" w:cs="Times New Roman"/>
          <w:sz w:val="24"/>
          <w:szCs w:val="24"/>
          <w:lang w:val="en-US"/>
        </w:rPr>
        <w:t xml:space="preserve"> </w:t>
      </w:r>
      <w:r w:rsidR="00D80500">
        <w:rPr>
          <w:rFonts w:ascii="Times New Roman" w:hAnsi="Times New Roman" w:cs="Times New Roman"/>
          <w:sz w:val="24"/>
          <w:szCs w:val="24"/>
          <w:lang w:val="en-US"/>
        </w:rPr>
        <w:t>Moreover,</w:t>
      </w:r>
      <w:r w:rsidRPr="00160099">
        <w:rPr>
          <w:rFonts w:ascii="Times New Roman" w:hAnsi="Times New Roman" w:cs="Times New Roman"/>
          <w:sz w:val="24"/>
          <w:szCs w:val="24"/>
          <w:lang w:val="en-US"/>
        </w:rPr>
        <w:t xml:space="preserve"> studies have sh</w:t>
      </w:r>
      <w:r>
        <w:rPr>
          <w:rFonts w:ascii="Times New Roman" w:hAnsi="Times New Roman" w:cs="Times New Roman"/>
          <w:sz w:val="24"/>
          <w:szCs w:val="24"/>
          <w:lang w:val="en-US"/>
        </w:rPr>
        <w:t>own that for light trapping of fl</w:t>
      </w:r>
      <w:r w:rsidRPr="00160099">
        <w:rPr>
          <w:rFonts w:ascii="Times New Roman" w:hAnsi="Times New Roman" w:cs="Times New Roman"/>
          <w:sz w:val="24"/>
          <w:szCs w:val="24"/>
          <w:lang w:val="en-US"/>
        </w:rPr>
        <w:t>ying insects, warmer temperatures increase</w:t>
      </w:r>
      <w:r>
        <w:rPr>
          <w:rFonts w:ascii="Times New Roman" w:hAnsi="Times New Roman" w:cs="Times New Roman"/>
          <w:sz w:val="24"/>
          <w:szCs w:val="24"/>
          <w:lang w:val="en-US"/>
        </w:rPr>
        <w:t xml:space="preserve"> catches due to increased fl</w:t>
      </w:r>
      <w:r w:rsidRPr="00160099">
        <w:rPr>
          <w:rFonts w:ascii="Times New Roman" w:hAnsi="Times New Roman" w:cs="Times New Roman"/>
          <w:sz w:val="24"/>
          <w:szCs w:val="24"/>
          <w:lang w:val="en-US"/>
        </w:rPr>
        <w:t>ight activity (</w:t>
      </w:r>
      <w:proofErr w:type="spellStart"/>
      <w:r w:rsidRPr="00160099">
        <w:rPr>
          <w:rFonts w:ascii="Times New Roman" w:hAnsi="Times New Roman" w:cs="Times New Roman"/>
          <w:sz w:val="24"/>
          <w:szCs w:val="24"/>
          <w:lang w:val="en-US"/>
        </w:rPr>
        <w:t>McGeachie</w:t>
      </w:r>
      <w:proofErr w:type="spellEnd"/>
      <w:r w:rsidRPr="00160099">
        <w:rPr>
          <w:rFonts w:ascii="Times New Roman" w:hAnsi="Times New Roman" w:cs="Times New Roman"/>
          <w:sz w:val="24"/>
          <w:szCs w:val="24"/>
          <w:lang w:val="en-US"/>
        </w:rPr>
        <w:t xml:space="preserve">, 1989; </w:t>
      </w:r>
      <w:proofErr w:type="spellStart"/>
      <w:r w:rsidRPr="00160099">
        <w:rPr>
          <w:rFonts w:ascii="Times New Roman" w:hAnsi="Times New Roman" w:cs="Times New Roman"/>
          <w:sz w:val="24"/>
          <w:szCs w:val="24"/>
          <w:lang w:val="en-US"/>
        </w:rPr>
        <w:t>Jonason</w:t>
      </w:r>
      <w:proofErr w:type="spellEnd"/>
      <w:r w:rsidRPr="00160099">
        <w:rPr>
          <w:rFonts w:ascii="Times New Roman" w:hAnsi="Times New Roman" w:cs="Times New Roman"/>
          <w:sz w:val="24"/>
          <w:szCs w:val="24"/>
          <w:lang w:val="en-US"/>
        </w:rPr>
        <w:t xml:space="preserve"> et al., 2014).</w:t>
      </w:r>
      <w:r w:rsidR="00614E31">
        <w:rPr>
          <w:rFonts w:ascii="Times New Roman" w:hAnsi="Times New Roman" w:cs="Times New Roman"/>
          <w:sz w:val="24"/>
          <w:szCs w:val="24"/>
          <w:lang w:val="en-US"/>
        </w:rPr>
        <w:t xml:space="preserve"> </w:t>
      </w:r>
      <w:r w:rsidRPr="00D64CDB">
        <w:rPr>
          <w:rFonts w:ascii="Times New Roman" w:hAnsi="Times New Roman" w:cs="Times New Roman"/>
          <w:sz w:val="24"/>
          <w:szCs w:val="24"/>
          <w:lang w:val="en-US"/>
        </w:rPr>
        <w:t>Therefore</w:t>
      </w:r>
      <w:r w:rsidR="006E7B4C" w:rsidRPr="00D64CDB">
        <w:rPr>
          <w:rFonts w:ascii="Times New Roman" w:hAnsi="Times New Roman" w:cs="Times New Roman"/>
          <w:sz w:val="24"/>
          <w:szCs w:val="24"/>
          <w:lang w:val="en-US"/>
        </w:rPr>
        <w:t>, temperature-</w:t>
      </w:r>
      <w:r w:rsidR="00A40F3F" w:rsidRPr="00D64CDB">
        <w:rPr>
          <w:rFonts w:ascii="Times New Roman" w:hAnsi="Times New Roman" w:cs="Times New Roman"/>
          <w:sz w:val="24"/>
          <w:szCs w:val="24"/>
          <w:lang w:val="en-US"/>
        </w:rPr>
        <w:t>based</w:t>
      </w:r>
      <w:r w:rsidR="00B6440D" w:rsidRPr="00D64CDB">
        <w:rPr>
          <w:rFonts w:ascii="Times New Roman" w:hAnsi="Times New Roman" w:cs="Times New Roman"/>
          <w:sz w:val="24"/>
          <w:szCs w:val="24"/>
          <w:lang w:val="en-US"/>
        </w:rPr>
        <w:t xml:space="preserve"> models </w:t>
      </w:r>
      <w:r w:rsidRPr="00D64CDB">
        <w:rPr>
          <w:rFonts w:ascii="Times New Roman" w:hAnsi="Times New Roman" w:cs="Times New Roman"/>
          <w:sz w:val="24"/>
          <w:szCs w:val="24"/>
          <w:lang w:val="en-US"/>
        </w:rPr>
        <w:t>present</w:t>
      </w:r>
      <w:r w:rsidR="00B6440D" w:rsidRPr="00D64CDB">
        <w:rPr>
          <w:rFonts w:ascii="Times New Roman" w:hAnsi="Times New Roman" w:cs="Times New Roman"/>
          <w:sz w:val="24"/>
          <w:szCs w:val="24"/>
          <w:lang w:val="en-US"/>
        </w:rPr>
        <w:t xml:space="preserve"> useful tools to predict the f</w:t>
      </w:r>
      <w:r w:rsidR="00A40F3F" w:rsidRPr="00D64CDB">
        <w:rPr>
          <w:rFonts w:ascii="Times New Roman" w:hAnsi="Times New Roman" w:cs="Times New Roman"/>
          <w:sz w:val="24"/>
          <w:szCs w:val="24"/>
          <w:lang w:val="en-US"/>
        </w:rPr>
        <w:t>light onset of pest insects, i.e.</w:t>
      </w:r>
      <w:r w:rsidR="00B6440D" w:rsidRPr="00D64CDB">
        <w:rPr>
          <w:rFonts w:ascii="Times New Roman" w:hAnsi="Times New Roman" w:cs="Times New Roman"/>
          <w:sz w:val="24"/>
          <w:szCs w:val="24"/>
          <w:lang w:val="en-US"/>
        </w:rPr>
        <w:t xml:space="preserve"> </w:t>
      </w:r>
      <w:r w:rsidR="00A40F3F" w:rsidRPr="00D64CDB">
        <w:rPr>
          <w:rFonts w:ascii="Times New Roman" w:hAnsi="Times New Roman" w:cs="Times New Roman"/>
          <w:sz w:val="24"/>
          <w:szCs w:val="24"/>
          <w:lang w:val="en-US"/>
        </w:rPr>
        <w:t xml:space="preserve">the first encounter of adults of a pest insect in a crop field. </w:t>
      </w:r>
      <w:r w:rsidR="00D64CDB" w:rsidRPr="00D64CDB">
        <w:rPr>
          <w:rFonts w:ascii="Times New Roman" w:hAnsi="Times New Roman" w:cs="Times New Roman"/>
          <w:sz w:val="24"/>
          <w:szCs w:val="24"/>
          <w:lang w:val="en-US"/>
        </w:rPr>
        <w:t xml:space="preserve">In crop protection, these models have been successfully applied to support pest management </w:t>
      </w:r>
      <w:r w:rsidR="00D80500">
        <w:rPr>
          <w:rFonts w:ascii="Times New Roman" w:hAnsi="Times New Roman" w:cs="Times New Roman"/>
          <w:sz w:val="24"/>
          <w:szCs w:val="24"/>
          <w:lang w:val="en-US"/>
        </w:rPr>
        <w:t>strategies</w:t>
      </w:r>
      <w:r w:rsidR="00D64CDB" w:rsidRPr="00D64CDB">
        <w:rPr>
          <w:rFonts w:ascii="Times New Roman" w:hAnsi="Times New Roman" w:cs="Times New Roman"/>
          <w:sz w:val="24"/>
          <w:szCs w:val="24"/>
          <w:lang w:val="en-US"/>
        </w:rPr>
        <w:t xml:space="preserve">. A prominent example is the </w:t>
      </w:r>
      <w:r w:rsidR="00D64CDB">
        <w:rPr>
          <w:rFonts w:ascii="Times New Roman" w:hAnsi="Times New Roman" w:cs="Times New Roman"/>
          <w:sz w:val="24"/>
          <w:szCs w:val="24"/>
          <w:lang w:val="en-US"/>
        </w:rPr>
        <w:t>web-</w:t>
      </w:r>
      <w:r w:rsidR="00D64CDB" w:rsidRPr="00D64CDB">
        <w:rPr>
          <w:rFonts w:ascii="Times New Roman" w:eastAsiaTheme="minorEastAsia" w:hAnsi="Times New Roman" w:cs="Times New Roman"/>
          <w:color w:val="000000"/>
          <w:sz w:val="24"/>
          <w:szCs w:val="24"/>
          <w:lang w:val="en-US"/>
        </w:rPr>
        <w:t>tool ‘</w:t>
      </w:r>
      <w:proofErr w:type="spellStart"/>
      <w:r w:rsidR="00D64CDB" w:rsidRPr="00D64CDB">
        <w:rPr>
          <w:rFonts w:ascii="Times New Roman" w:eastAsiaTheme="minorEastAsia" w:hAnsi="Times New Roman" w:cs="Times New Roman"/>
          <w:color w:val="000000"/>
          <w:sz w:val="24"/>
          <w:szCs w:val="24"/>
          <w:lang w:val="en-US"/>
        </w:rPr>
        <w:t>Vitimeteo</w:t>
      </w:r>
      <w:proofErr w:type="spellEnd"/>
      <w:r w:rsidR="00D64CDB" w:rsidRPr="00D64CDB">
        <w:rPr>
          <w:rFonts w:ascii="Times New Roman" w:eastAsiaTheme="minorEastAsia" w:hAnsi="Times New Roman" w:cs="Times New Roman"/>
          <w:color w:val="000000"/>
          <w:sz w:val="24"/>
          <w:szCs w:val="24"/>
          <w:lang w:val="en-US"/>
        </w:rPr>
        <w:t>’</w:t>
      </w:r>
      <w:r w:rsidR="00C10A60">
        <w:rPr>
          <w:rFonts w:ascii="Times New Roman" w:eastAsiaTheme="minorEastAsia" w:hAnsi="Times New Roman" w:cs="Times New Roman"/>
          <w:color w:val="000000"/>
          <w:sz w:val="24"/>
          <w:szCs w:val="24"/>
          <w:lang w:val="en-US"/>
        </w:rPr>
        <w:t xml:space="preserve"> </w:t>
      </w:r>
      <w:r w:rsidR="00C10A60">
        <w:rPr>
          <w:rFonts w:ascii="Times New Roman" w:eastAsiaTheme="minorEastAsia" w:hAnsi="Times New Roman" w:cs="Times New Roman"/>
          <w:color w:val="000000"/>
          <w:sz w:val="24"/>
          <w:szCs w:val="24"/>
          <w:lang w:val="en-US"/>
        </w:rPr>
        <w:fldChar w:fldCharType="begin"/>
      </w:r>
      <w:r w:rsidR="00C10A60">
        <w:rPr>
          <w:rFonts w:ascii="Times New Roman" w:eastAsiaTheme="minorEastAsia" w:hAnsi="Times New Roman" w:cs="Times New Roman"/>
          <w:color w:val="000000"/>
          <w:sz w:val="24"/>
          <w:szCs w:val="24"/>
          <w:lang w:val="en-US"/>
        </w:rPr>
        <w:instrText xml:space="preserve"> ADDIN EN.CITE &lt;EndNote&gt;&lt;Cite&gt;&lt;Author&gt;Bleyer&lt;/Author&gt;&lt;Year&gt;2014&lt;/Year&gt;&lt;RecNum&gt;7070&lt;/RecNum&gt;&lt;Prefix&gt;www.vitimeteo.de`, last accessed 16.01.2016`, &lt;/Prefix&gt;&lt;DisplayText&gt;(www.vitimeteo.de, last accessed 16.01.2016, Bleyer et al. 2014)&lt;/DisplayText&gt;&lt;record&gt;&lt;rec-number&gt;7070&lt;/rec-number&gt;&lt;foreign-keys&gt;&lt;key app="EN" db-id="dpwwrdppxarvf3ezfe4xt95p5dtv2f29vxp2" timestamp="1488377237"&gt;7070&lt;/key&gt;&lt;/foreign-keys&gt;&lt;ref-type name="Journal Article"&gt;17&lt;/ref-type&gt;&lt;contributors&gt;&lt;authors&gt;&lt;author&gt;G. Bleyer&lt;/author&gt;&lt;author&gt;H.-H. Kassemeyer&lt;/author&gt;&lt;author&gt;M. Breuer&lt;/author&gt;&lt;author&gt;R. Krause&lt;/author&gt;&lt;author&gt;B. Augenstein&lt;/author&gt;&lt;author&gt;O. Viret&lt;/author&gt;&lt;author&gt;P.-H. Dubuis&lt;/author&gt;&lt;author&gt;A.-L. Fabre&lt;/author&gt;&lt;author&gt;B. Bloesch&lt;/author&gt;&lt;author&gt;P. Kehrli&lt;/author&gt;&lt;author&gt;W. Siegfried&lt;/author&gt;&lt;author&gt;A. Naef&lt;/author&gt;&lt;author&gt;G. K. Hill&lt;/author&gt;&lt;author&gt;L. Mattedi&lt;/author&gt;&lt;author&gt;M. Varner&lt;/author&gt;&lt;/authors&gt;&lt;/contributors&gt;&lt;titles&gt;&lt;title&gt;Presentation of the VitiMeteo forecasting system - current state at the 10th anniversary of the system&lt;/title&gt;&lt;secondary-title&gt;IOBC WPRS BULLETIN&lt;/secondary-title&gt;&lt;/titles&gt;&lt;periodical&gt;&lt;full-title&gt;IOBC WPRS BULLETIN&lt;/full-title&gt;&lt;/periodical&gt;&lt;pages&gt;113-123&lt;/pages&gt;&lt;volume&gt;105&lt;/volume&gt;&lt;dates&gt;&lt;year&gt;2014&lt;/year&gt;&lt;/dates&gt;&lt;urls&gt;&lt;/urls&gt;&lt;/record&gt;&lt;/Cite&gt;&lt;/EndNote&gt;</w:instrText>
      </w:r>
      <w:r w:rsidR="00C10A60">
        <w:rPr>
          <w:rFonts w:ascii="Times New Roman" w:eastAsiaTheme="minorEastAsia" w:hAnsi="Times New Roman" w:cs="Times New Roman"/>
          <w:color w:val="000000"/>
          <w:sz w:val="24"/>
          <w:szCs w:val="24"/>
          <w:lang w:val="en-US"/>
        </w:rPr>
        <w:fldChar w:fldCharType="separate"/>
      </w:r>
      <w:r w:rsidR="00C10A60">
        <w:rPr>
          <w:rFonts w:ascii="Times New Roman" w:eastAsiaTheme="minorEastAsia" w:hAnsi="Times New Roman" w:cs="Times New Roman"/>
          <w:noProof/>
          <w:color w:val="000000"/>
          <w:sz w:val="24"/>
          <w:szCs w:val="24"/>
          <w:lang w:val="en-US"/>
        </w:rPr>
        <w:t>(www.vitimeteo.de, last accessed 16.01.2016, Bleyer et al. 2014)</w:t>
      </w:r>
      <w:r w:rsidR="00C10A60">
        <w:rPr>
          <w:rFonts w:ascii="Times New Roman" w:eastAsiaTheme="minorEastAsia" w:hAnsi="Times New Roman" w:cs="Times New Roman"/>
          <w:color w:val="000000"/>
          <w:sz w:val="24"/>
          <w:szCs w:val="24"/>
          <w:lang w:val="en-US"/>
        </w:rPr>
        <w:fldChar w:fldCharType="end"/>
      </w:r>
      <w:r w:rsidR="00C10A60">
        <w:rPr>
          <w:rFonts w:ascii="Times New Roman" w:eastAsiaTheme="minorEastAsia" w:hAnsi="Times New Roman" w:cs="Times New Roman"/>
          <w:color w:val="000000"/>
          <w:sz w:val="24"/>
          <w:szCs w:val="24"/>
          <w:lang w:val="en-US"/>
        </w:rPr>
        <w:t xml:space="preserve"> which </w:t>
      </w:r>
      <w:r w:rsidR="00D64CDB" w:rsidRPr="00D64CDB">
        <w:rPr>
          <w:rFonts w:ascii="Times New Roman" w:eastAsiaTheme="minorEastAsia" w:hAnsi="Times New Roman" w:cs="Times New Roman"/>
          <w:color w:val="000000"/>
          <w:sz w:val="24"/>
          <w:szCs w:val="24"/>
          <w:lang w:val="en-US"/>
        </w:rPr>
        <w:t xml:space="preserve">contains a module called “VM </w:t>
      </w:r>
      <w:proofErr w:type="spellStart"/>
      <w:r w:rsidR="00D64CDB" w:rsidRPr="00D64CDB">
        <w:rPr>
          <w:rFonts w:ascii="Times New Roman" w:eastAsiaTheme="minorEastAsia" w:hAnsi="Times New Roman" w:cs="Times New Roman"/>
          <w:color w:val="000000"/>
          <w:sz w:val="24"/>
          <w:szCs w:val="24"/>
          <w:lang w:val="en-US"/>
        </w:rPr>
        <w:t>Schwarzholz</w:t>
      </w:r>
      <w:proofErr w:type="spellEnd"/>
      <w:r w:rsidR="00D64CDB" w:rsidRPr="00D64CDB">
        <w:rPr>
          <w:rFonts w:ascii="Times New Roman" w:eastAsiaTheme="minorEastAsia" w:hAnsi="Times New Roman" w:cs="Times New Roman"/>
          <w:color w:val="000000"/>
          <w:sz w:val="24"/>
          <w:szCs w:val="24"/>
          <w:lang w:val="en-US"/>
        </w:rPr>
        <w:t>”</w:t>
      </w:r>
      <w:r w:rsidR="00C10A60">
        <w:rPr>
          <w:rFonts w:ascii="Times New Roman" w:eastAsiaTheme="minorEastAsia" w:hAnsi="Times New Roman" w:cs="Times New Roman"/>
          <w:color w:val="000000"/>
          <w:sz w:val="24"/>
          <w:szCs w:val="24"/>
          <w:lang w:val="en-US"/>
        </w:rPr>
        <w:t xml:space="preserve">. This module predicts the flight onset of the planthopper </w:t>
      </w:r>
      <w:r w:rsidR="00D64CDB" w:rsidRPr="00C10A60">
        <w:rPr>
          <w:rFonts w:ascii="Times New Roman" w:eastAsiaTheme="minorEastAsia" w:hAnsi="Times New Roman" w:cs="Times New Roman"/>
          <w:i/>
          <w:color w:val="000000"/>
          <w:sz w:val="24"/>
          <w:szCs w:val="24"/>
          <w:lang w:val="en-US"/>
        </w:rPr>
        <w:t>H</w:t>
      </w:r>
      <w:r w:rsidR="00C10A60">
        <w:rPr>
          <w:rFonts w:ascii="Times New Roman" w:eastAsiaTheme="minorEastAsia" w:hAnsi="Times New Roman" w:cs="Times New Roman"/>
          <w:i/>
          <w:color w:val="000000"/>
          <w:sz w:val="24"/>
          <w:szCs w:val="24"/>
          <w:lang w:val="en-US"/>
        </w:rPr>
        <w:t>yalesthes</w:t>
      </w:r>
      <w:r w:rsidR="00D64CDB" w:rsidRPr="00C10A60">
        <w:rPr>
          <w:rFonts w:ascii="Times New Roman" w:eastAsiaTheme="minorEastAsia" w:hAnsi="Times New Roman" w:cs="Times New Roman"/>
          <w:i/>
          <w:color w:val="000000"/>
          <w:sz w:val="24"/>
          <w:szCs w:val="24"/>
          <w:lang w:val="en-US"/>
        </w:rPr>
        <w:t xml:space="preserve"> obsoletus</w:t>
      </w:r>
      <w:r w:rsidR="00C10A60">
        <w:rPr>
          <w:rFonts w:ascii="Times New Roman" w:eastAsiaTheme="minorEastAsia" w:hAnsi="Times New Roman" w:cs="Times New Roman"/>
          <w:color w:val="000000"/>
          <w:sz w:val="24"/>
          <w:szCs w:val="24"/>
          <w:lang w:val="en-US"/>
        </w:rPr>
        <w:t>, vector of the grapevine phytoplasma disease ‘bois noir’.</w:t>
      </w:r>
      <w:r w:rsidR="00D64CDB" w:rsidRPr="00D64CDB">
        <w:rPr>
          <w:rFonts w:ascii="Times New Roman" w:hAnsi="Times New Roman" w:cs="Times New Roman"/>
          <w:sz w:val="24"/>
          <w:szCs w:val="24"/>
          <w:lang w:val="en-US"/>
        </w:rPr>
        <w:t xml:space="preserve"> </w:t>
      </w:r>
      <w:r w:rsidR="00D80500">
        <w:rPr>
          <w:rFonts w:ascii="Times New Roman" w:hAnsi="Times New Roman" w:cs="Times New Roman"/>
          <w:sz w:val="24"/>
          <w:szCs w:val="24"/>
          <w:lang w:val="en-US"/>
        </w:rPr>
        <w:t>These</w:t>
      </w:r>
      <w:r w:rsidR="00C10A60">
        <w:rPr>
          <w:rFonts w:ascii="Times New Roman" w:hAnsi="Times New Roman" w:cs="Times New Roman"/>
          <w:sz w:val="24"/>
          <w:szCs w:val="24"/>
          <w:lang w:val="en-US"/>
        </w:rPr>
        <w:t xml:space="preserve"> temperature-based models</w:t>
      </w:r>
      <w:r w:rsidR="00117927" w:rsidRPr="00D64CDB">
        <w:rPr>
          <w:rFonts w:ascii="Times New Roman" w:hAnsi="Times New Roman" w:cs="Times New Roman"/>
          <w:sz w:val="24"/>
          <w:szCs w:val="24"/>
          <w:lang w:val="en-US"/>
        </w:rPr>
        <w:t xml:space="preserve"> </w:t>
      </w:r>
      <w:r w:rsidR="00C10A60">
        <w:rPr>
          <w:rFonts w:ascii="Times New Roman" w:hAnsi="Times New Roman" w:cs="Times New Roman"/>
          <w:sz w:val="24"/>
          <w:szCs w:val="24"/>
          <w:lang w:val="en-US"/>
        </w:rPr>
        <w:t xml:space="preserve">often </w:t>
      </w:r>
      <w:r w:rsidR="00117927" w:rsidRPr="00D64CDB">
        <w:rPr>
          <w:rFonts w:ascii="Times New Roman" w:hAnsi="Times New Roman" w:cs="Times New Roman"/>
          <w:sz w:val="24"/>
          <w:szCs w:val="24"/>
          <w:lang w:val="en-US"/>
        </w:rPr>
        <w:t>rely on temperature sums to derive regional thresholds</w:t>
      </w:r>
      <w:r w:rsidR="00C10A60">
        <w:rPr>
          <w:rFonts w:ascii="Times New Roman" w:hAnsi="Times New Roman" w:cs="Times New Roman"/>
          <w:sz w:val="24"/>
          <w:szCs w:val="24"/>
          <w:lang w:val="en-US"/>
        </w:rPr>
        <w:t>,</w:t>
      </w:r>
      <w:r w:rsidR="00117927" w:rsidRPr="00D64CDB">
        <w:rPr>
          <w:rFonts w:ascii="Times New Roman" w:hAnsi="Times New Roman" w:cs="Times New Roman"/>
          <w:sz w:val="24"/>
          <w:szCs w:val="24"/>
          <w:lang w:val="en-US"/>
        </w:rPr>
        <w:t xml:space="preserve"> as </w:t>
      </w:r>
      <w:r w:rsidR="00C10A60">
        <w:rPr>
          <w:rFonts w:ascii="Times New Roman" w:hAnsi="Times New Roman" w:cs="Times New Roman"/>
          <w:sz w:val="24"/>
          <w:szCs w:val="24"/>
          <w:lang w:val="en-US"/>
        </w:rPr>
        <w:t xml:space="preserve">it is the case for </w:t>
      </w:r>
      <w:r w:rsidR="00C10A60" w:rsidRPr="00C10A60">
        <w:rPr>
          <w:rFonts w:ascii="Times New Roman" w:hAnsi="Times New Roman" w:cs="Times New Roman"/>
          <w:i/>
          <w:sz w:val="24"/>
          <w:szCs w:val="24"/>
          <w:lang w:val="en-US"/>
        </w:rPr>
        <w:t>H. obsoletus</w:t>
      </w:r>
      <w:r w:rsidR="00117927" w:rsidRPr="00D64CDB">
        <w:rPr>
          <w:rFonts w:ascii="Times New Roman" w:hAnsi="Times New Roman" w:cs="Times New Roman"/>
          <w:sz w:val="24"/>
          <w:szCs w:val="24"/>
          <w:lang w:val="en-US"/>
        </w:rPr>
        <w:t xml:space="preserve"> </w:t>
      </w:r>
      <w:r w:rsidR="00160099" w:rsidRPr="00D64CDB">
        <w:rPr>
          <w:rFonts w:ascii="Times New Roman" w:hAnsi="Times New Roman" w:cs="Times New Roman"/>
          <w:sz w:val="24"/>
          <w:szCs w:val="24"/>
          <w:lang w:val="en-US"/>
        </w:rPr>
        <w:fldChar w:fldCharType="begin"/>
      </w:r>
      <w:r w:rsidR="00C10A60">
        <w:rPr>
          <w:rFonts w:ascii="Times New Roman" w:hAnsi="Times New Roman" w:cs="Times New Roman"/>
          <w:sz w:val="24"/>
          <w:szCs w:val="24"/>
          <w:lang w:val="en-US"/>
        </w:rPr>
        <w:instrText xml:space="preserve"> ADDIN EN.CITE &lt;EndNote&gt;&lt;Cite&gt;&lt;Author&gt;Maixner&lt;/Author&gt;&lt;Year&gt;2006&lt;/Year&gt;&lt;RecNum&gt;247&lt;/RecNum&gt;&lt;DisplayText&gt;(Maixner and Langer 2006)&lt;/DisplayText&gt;&lt;record&gt;&lt;rec-number&gt;247&lt;/rec-number&gt;&lt;foreign-keys&gt;&lt;key app="EN" db-id="dpwwrdppxarvf3ezfe4xt95p5dtv2f29vxp2" timestamp="1292922809"&gt;247&lt;/key&gt;&lt;/foreign-keys&gt;&lt;ref-type name="Journal Article"&gt;17&lt;/ref-type&gt;&lt;contributors&gt;&lt;authors&gt;&lt;author&gt;Maixner, M. &lt;/author&gt;&lt;author&gt;Langer, M.&lt;/author&gt;&lt;/authors&gt;&lt;/contributors&gt;&lt;titles&gt;&lt;title&gt;&lt;style face="normal" font="default" size="100%"&gt;Prediction of the flight of &lt;/style&gt;&lt;style face="italic" font="default" size="100%"&gt;Hyalesthes obsoletus&lt;/style&gt;&lt;style face="normal" font="default" size="100%"&gt;, vector of stolbur phytoplasma, using temperature sums&lt;/style&gt;&lt;/title&gt;&lt;secondary-title&gt;IOBC/WPRS Bulletin&lt;/secondary-title&gt;&lt;/titles&gt;&lt;periodical&gt;&lt;full-title&gt;IOBC/WPRS Bulletin&lt;/full-title&gt;&lt;/periodical&gt;&lt;pages&gt;161-166&lt;/pages&gt;&lt;volume&gt;29&lt;/volume&gt;&lt;number&gt;11&lt;/number&gt;&lt;keywords&gt;&lt;keyword&gt;Hyalesthes obsoletus&lt;/keyword&gt;&lt;keyword&gt;bois noir&lt;/keyword&gt;&lt;keyword&gt;temperature sums&lt;/keyword&gt;&lt;keyword&gt;prediction of flight&lt;/keyword&gt;&lt;/keywords&gt;&lt;dates&gt;&lt;year&gt;2006&lt;/year&gt;&lt;/dates&gt;&lt;label&gt;G0037&lt;/label&gt;&lt;urls&gt;&lt;/urls&gt;&lt;research-notes&gt;- BN phytoplasma is not transmitted vertically either in the insect or in the plant hosts&lt;/research-notes&gt;&lt;/record&gt;&lt;/Cite&gt;&lt;/EndNote&gt;</w:instrText>
      </w:r>
      <w:r w:rsidR="00160099" w:rsidRPr="00D64CDB">
        <w:rPr>
          <w:rFonts w:ascii="Times New Roman" w:hAnsi="Times New Roman" w:cs="Times New Roman"/>
          <w:sz w:val="24"/>
          <w:szCs w:val="24"/>
          <w:lang w:val="en-US"/>
        </w:rPr>
        <w:fldChar w:fldCharType="separate"/>
      </w:r>
      <w:r w:rsidR="00C10A60">
        <w:rPr>
          <w:rFonts w:ascii="Times New Roman" w:hAnsi="Times New Roman" w:cs="Times New Roman"/>
          <w:noProof/>
          <w:sz w:val="24"/>
          <w:szCs w:val="24"/>
          <w:lang w:val="en-US"/>
        </w:rPr>
        <w:t>(Maixner and Langer 2006)</w:t>
      </w:r>
      <w:r w:rsidR="00160099" w:rsidRPr="00D64CDB">
        <w:rPr>
          <w:rFonts w:ascii="Times New Roman" w:hAnsi="Times New Roman" w:cs="Times New Roman"/>
          <w:sz w:val="24"/>
          <w:szCs w:val="24"/>
          <w:lang w:val="en-US"/>
        </w:rPr>
        <w:fldChar w:fldCharType="end"/>
      </w:r>
      <w:r w:rsidR="00160099" w:rsidRPr="00D64CDB">
        <w:rPr>
          <w:rFonts w:ascii="Times New Roman" w:hAnsi="Times New Roman" w:cs="Times New Roman"/>
          <w:sz w:val="24"/>
          <w:szCs w:val="24"/>
          <w:lang w:val="en-US"/>
        </w:rPr>
        <w:t xml:space="preserve">. </w:t>
      </w:r>
    </w:p>
    <w:p w14:paraId="44FBE6DD" w14:textId="77777777" w:rsidR="00614E31" w:rsidRDefault="00EC7BCC" w:rsidP="00BF4431">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Apple proliferation (AP) is a phytoplasma disease causing severe economic damage in European apple production areas</w:t>
      </w:r>
      <w:r w:rsidR="00D24FA1">
        <w:rPr>
          <w:rFonts w:ascii="Times New Roman" w:hAnsi="Times New Roman" w:cs="Times New Roman"/>
          <w:sz w:val="24"/>
          <w:szCs w:val="24"/>
          <w:lang w:val="en-US"/>
        </w:rPr>
        <w:t xml:space="preserve"> </w:t>
      </w:r>
      <w:r w:rsidR="00B544B7">
        <w:rPr>
          <w:rFonts w:ascii="Times New Roman" w:hAnsi="Times New Roman" w:cs="Times New Roman"/>
          <w:sz w:val="24"/>
          <w:szCs w:val="24"/>
          <w:lang w:val="en-US"/>
        </w:rPr>
        <w:fldChar w:fldCharType="begin"/>
      </w:r>
      <w:r w:rsidR="00B544B7">
        <w:rPr>
          <w:rFonts w:ascii="Times New Roman" w:hAnsi="Times New Roman" w:cs="Times New Roman"/>
          <w:sz w:val="24"/>
          <w:szCs w:val="24"/>
          <w:lang w:val="en-US"/>
        </w:rPr>
        <w:instrText xml:space="preserve"> ADDIN EN.CITE &lt;EndNote&gt;&lt;Cite&gt;&lt;Author&gt;Kunze&lt;/Author&gt;&lt;Year&gt;1989&lt;/Year&gt;&lt;RecNum&gt;7145&lt;/RecNum&gt;&lt;DisplayText&gt;(Kunze 1989)&lt;/DisplayText&gt;&lt;record&gt;&lt;rec-number&gt;7145&lt;/rec-number&gt;&lt;foreign-keys&gt;&lt;key app="EN" db-id="dpwwrdppxarvf3ezfe4xt95p5dtv2f29vxp2" timestamp="1498556151"&gt;7145&lt;/key&gt;&lt;/foreign-keys&gt;&lt;ref-type name="Book Section"&gt;5&lt;/ref-type&gt;&lt;contributors&gt;&lt;authors&gt;&lt;author&gt;Kunze, L.&lt;/author&gt;&lt;/authors&gt;&lt;secondary-authors&gt;&lt;author&gt;Fridlund, P.R.&lt;/author&gt;&lt;/secondary-authors&gt;&lt;/contributors&gt;&lt;titles&gt;&lt;title&gt;Apple proliferation&lt;/title&gt;&lt;secondary-title&gt;Virus and viruslike diseases of pome fruits and simulating noninfectious disorders&lt;/secondary-title&gt;&lt;/titles&gt;&lt;pages&gt;99-113&lt;/pages&gt;&lt;dates&gt;&lt;year&gt;1989&lt;/year&gt;&lt;/dates&gt;&lt;pub-location&gt;Washington&lt;/pub-location&gt;&lt;publisher&gt;Cooperative Extension College of Agriculture and Home Economics, Washington State University, Pullmann&lt;/publisher&gt;&lt;urls&gt;&lt;/urls&gt;&lt;/record&gt;&lt;/Cite&gt;&lt;/EndNote&gt;</w:instrText>
      </w:r>
      <w:r w:rsidR="00B544B7">
        <w:rPr>
          <w:rFonts w:ascii="Times New Roman" w:hAnsi="Times New Roman" w:cs="Times New Roman"/>
          <w:sz w:val="24"/>
          <w:szCs w:val="24"/>
          <w:lang w:val="en-US"/>
        </w:rPr>
        <w:fldChar w:fldCharType="separate"/>
      </w:r>
      <w:r w:rsidR="00B544B7">
        <w:rPr>
          <w:rFonts w:ascii="Times New Roman" w:hAnsi="Times New Roman" w:cs="Times New Roman"/>
          <w:noProof/>
          <w:sz w:val="24"/>
          <w:szCs w:val="24"/>
          <w:lang w:val="en-US"/>
        </w:rPr>
        <w:t>(Kunze 1989)</w:t>
      </w:r>
      <w:r w:rsidR="00B544B7">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AP is vectored by two psyllid species, </w:t>
      </w:r>
      <w:r w:rsidRPr="00214F3A">
        <w:rPr>
          <w:rFonts w:ascii="Times New Roman" w:hAnsi="Times New Roman" w:cs="Times New Roman"/>
          <w:i/>
          <w:sz w:val="24"/>
          <w:szCs w:val="24"/>
          <w:lang w:val="en-US"/>
        </w:rPr>
        <w:t>Cacopsylla melanoneura</w:t>
      </w:r>
      <w:r>
        <w:rPr>
          <w:rFonts w:ascii="Times New Roman" w:hAnsi="Times New Roman" w:cs="Times New Roman"/>
          <w:sz w:val="24"/>
          <w:szCs w:val="24"/>
          <w:lang w:val="en-US"/>
        </w:rPr>
        <w:t xml:space="preserve"> </w:t>
      </w:r>
      <w:r w:rsidR="00E614B2">
        <w:rPr>
          <w:rFonts w:ascii="Times New Roman" w:hAnsi="Times New Roman" w:cs="Times New Roman"/>
          <w:sz w:val="24"/>
          <w:szCs w:val="24"/>
          <w:lang w:val="en-US"/>
        </w:rPr>
        <w:t>(</w:t>
      </w:r>
      <w:proofErr w:type="spellStart"/>
      <w:r w:rsidR="00E614B2">
        <w:rPr>
          <w:rFonts w:ascii="Times New Roman" w:hAnsi="Times New Roman" w:cs="Times New Roman"/>
          <w:sz w:val="24"/>
          <w:szCs w:val="24"/>
          <w:lang w:val="en-US"/>
        </w:rPr>
        <w:t>Förster</w:t>
      </w:r>
      <w:proofErr w:type="spellEnd"/>
      <w:r w:rsidR="00E614B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and </w:t>
      </w:r>
      <w:r w:rsidRPr="00214F3A">
        <w:rPr>
          <w:rFonts w:ascii="Times New Roman" w:hAnsi="Times New Roman" w:cs="Times New Roman"/>
          <w:i/>
          <w:sz w:val="24"/>
          <w:szCs w:val="24"/>
          <w:lang w:val="en-US"/>
        </w:rPr>
        <w:t>C. picta</w:t>
      </w:r>
      <w:r>
        <w:rPr>
          <w:rFonts w:ascii="Times New Roman" w:hAnsi="Times New Roman" w:cs="Times New Roman"/>
          <w:sz w:val="24"/>
          <w:szCs w:val="24"/>
          <w:lang w:val="en-US"/>
        </w:rPr>
        <w:t xml:space="preserve"> </w:t>
      </w:r>
      <w:r w:rsidR="00C7323B">
        <w:rPr>
          <w:rFonts w:ascii="Times New Roman" w:hAnsi="Times New Roman" w:cs="Times New Roman"/>
          <w:sz w:val="24"/>
          <w:szCs w:val="24"/>
          <w:lang w:val="en-US"/>
        </w:rPr>
        <w:t>(</w:t>
      </w:r>
      <w:proofErr w:type="spellStart"/>
      <w:r w:rsidR="00C7323B">
        <w:rPr>
          <w:rFonts w:ascii="Times New Roman" w:hAnsi="Times New Roman" w:cs="Times New Roman"/>
          <w:sz w:val="24"/>
          <w:szCs w:val="24"/>
          <w:lang w:val="en-US"/>
        </w:rPr>
        <w:t>Förster</w:t>
      </w:r>
      <w:proofErr w:type="spellEnd"/>
      <w:r w:rsidR="00C7323B">
        <w:rPr>
          <w:rFonts w:ascii="Times New Roman" w:hAnsi="Times New Roman" w:cs="Times New Roman"/>
          <w:sz w:val="24"/>
          <w:szCs w:val="24"/>
          <w:lang w:val="en-US"/>
        </w:rPr>
        <w:t xml:space="preserve">) </w:t>
      </w:r>
      <w:r w:rsidR="00214F3A">
        <w:rPr>
          <w:rFonts w:ascii="Times New Roman" w:hAnsi="Times New Roman" w:cs="Times New Roman"/>
          <w:sz w:val="24"/>
          <w:szCs w:val="24"/>
          <w:lang w:val="en-US"/>
        </w:rPr>
        <w:t>(Hemiptera - Psyllidae)</w:t>
      </w:r>
      <w:r w:rsidR="00B544B7">
        <w:rPr>
          <w:rFonts w:ascii="Times New Roman" w:hAnsi="Times New Roman" w:cs="Times New Roman"/>
          <w:sz w:val="24"/>
          <w:szCs w:val="24"/>
          <w:lang w:val="en-US"/>
        </w:rPr>
        <w:t xml:space="preserve"> </w:t>
      </w:r>
      <w:r w:rsidR="00B544B7">
        <w:rPr>
          <w:rFonts w:ascii="Times New Roman" w:hAnsi="Times New Roman" w:cs="Times New Roman"/>
          <w:sz w:val="24"/>
          <w:szCs w:val="24"/>
          <w:lang w:val="en-US"/>
        </w:rPr>
        <w:fldChar w:fldCharType="begin">
          <w:fldData xml:space="preserve">PEVuZE5vdGU+PENpdGU+PEF1dGhvcj5GcmlzaW5naGVsbGk8L0F1dGhvcj48WWVhcj4yMDAwPC9Z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=
</w:fldData>
        </w:fldChar>
      </w:r>
      <w:r w:rsidR="00B544B7">
        <w:rPr>
          <w:rFonts w:ascii="Times New Roman" w:hAnsi="Times New Roman" w:cs="Times New Roman"/>
          <w:sz w:val="24"/>
          <w:szCs w:val="24"/>
          <w:lang w:val="en-US"/>
        </w:rPr>
        <w:instrText xml:space="preserve"> ADDIN EN.CITE </w:instrText>
      </w:r>
      <w:r w:rsidR="00B544B7">
        <w:rPr>
          <w:rFonts w:ascii="Times New Roman" w:hAnsi="Times New Roman" w:cs="Times New Roman"/>
          <w:sz w:val="24"/>
          <w:szCs w:val="24"/>
          <w:lang w:val="en-US"/>
        </w:rPr>
        <w:fldChar w:fldCharType="begin">
          <w:fldData xml:space="preserve">PEVuZE5vdGU+PENpdGU+PEF1dGhvcj5GcmlzaW5naGVsbGk8L0F1dGhvcj48WWVhcj4yMDAwPC9Z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=
</w:fldData>
        </w:fldChar>
      </w:r>
      <w:r w:rsidR="00B544B7">
        <w:rPr>
          <w:rFonts w:ascii="Times New Roman" w:hAnsi="Times New Roman" w:cs="Times New Roman"/>
          <w:sz w:val="24"/>
          <w:szCs w:val="24"/>
          <w:lang w:val="en-US"/>
        </w:rPr>
        <w:instrText xml:space="preserve"> ADDIN EN.CITE.DATA </w:instrText>
      </w:r>
      <w:r w:rsidR="00B544B7">
        <w:rPr>
          <w:rFonts w:ascii="Times New Roman" w:hAnsi="Times New Roman" w:cs="Times New Roman"/>
          <w:sz w:val="24"/>
          <w:szCs w:val="24"/>
          <w:lang w:val="en-US"/>
        </w:rPr>
      </w:r>
      <w:r w:rsidR="00B544B7">
        <w:rPr>
          <w:rFonts w:ascii="Times New Roman" w:hAnsi="Times New Roman" w:cs="Times New Roman"/>
          <w:sz w:val="24"/>
          <w:szCs w:val="24"/>
          <w:lang w:val="en-US"/>
        </w:rPr>
        <w:fldChar w:fldCharType="end"/>
      </w:r>
      <w:r w:rsidR="00B544B7">
        <w:rPr>
          <w:rFonts w:ascii="Times New Roman" w:hAnsi="Times New Roman" w:cs="Times New Roman"/>
          <w:sz w:val="24"/>
          <w:szCs w:val="24"/>
          <w:lang w:val="en-US"/>
        </w:rPr>
      </w:r>
      <w:r w:rsidR="00B544B7">
        <w:rPr>
          <w:rFonts w:ascii="Times New Roman" w:hAnsi="Times New Roman" w:cs="Times New Roman"/>
          <w:sz w:val="24"/>
          <w:szCs w:val="24"/>
          <w:lang w:val="en-US"/>
        </w:rPr>
        <w:fldChar w:fldCharType="separate"/>
      </w:r>
      <w:r w:rsidR="00B544B7">
        <w:rPr>
          <w:rFonts w:ascii="Times New Roman" w:hAnsi="Times New Roman" w:cs="Times New Roman"/>
          <w:noProof/>
          <w:sz w:val="24"/>
          <w:szCs w:val="24"/>
          <w:lang w:val="en-US"/>
        </w:rPr>
        <w:t>(Frisinghelli et al. 2000, Jarausch et al. 2003, Tedeschi et al. 2002)</w:t>
      </w:r>
      <w:r w:rsidR="00B544B7">
        <w:rPr>
          <w:rFonts w:ascii="Times New Roman" w:hAnsi="Times New Roman" w:cs="Times New Roman"/>
          <w:sz w:val="24"/>
          <w:szCs w:val="24"/>
          <w:lang w:val="en-US"/>
        </w:rPr>
        <w:fldChar w:fldCharType="end"/>
      </w:r>
      <w:r w:rsidR="00214F3A">
        <w:rPr>
          <w:rFonts w:ascii="Times New Roman" w:hAnsi="Times New Roman" w:cs="Times New Roman"/>
          <w:sz w:val="24"/>
          <w:szCs w:val="24"/>
          <w:lang w:val="en-US"/>
        </w:rPr>
        <w:t xml:space="preserve">. </w:t>
      </w:r>
    </w:p>
    <w:p w14:paraId="0AB724F7" w14:textId="7A5949CE" w:rsidR="00614E31" w:rsidRDefault="00614E31" w:rsidP="00BF4431">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Recently, </w:t>
      </w:r>
      <w:r w:rsidRPr="00614E31">
        <w:rPr>
          <w:rFonts w:ascii="Times New Roman" w:hAnsi="Times New Roman" w:cs="Times New Roman"/>
          <w:i/>
          <w:sz w:val="24"/>
          <w:szCs w:val="24"/>
          <w:lang w:val="en-US"/>
        </w:rPr>
        <w:t>C. picta</w:t>
      </w:r>
      <w:r>
        <w:rPr>
          <w:rFonts w:ascii="Times New Roman" w:hAnsi="Times New Roman" w:cs="Times New Roman"/>
          <w:sz w:val="24"/>
          <w:szCs w:val="24"/>
          <w:lang w:val="en-US"/>
        </w:rPr>
        <w:t xml:space="preserve"> was found to </w:t>
      </w:r>
      <w:proofErr w:type="spellStart"/>
      <w:r>
        <w:rPr>
          <w:rFonts w:ascii="Times New Roman" w:hAnsi="Times New Roman" w:cs="Times New Roman"/>
          <w:sz w:val="24"/>
          <w:szCs w:val="24"/>
          <w:lang w:val="en-US"/>
        </w:rPr>
        <w:t>transovarially</w:t>
      </w:r>
      <w:proofErr w:type="spellEnd"/>
      <w:r>
        <w:rPr>
          <w:rFonts w:ascii="Times New Roman" w:hAnsi="Times New Roman" w:cs="Times New Roman"/>
          <w:sz w:val="24"/>
          <w:szCs w:val="24"/>
          <w:lang w:val="en-US"/>
        </w:rPr>
        <w:t xml:space="preserve"> transmit the AP phytoplasma to its offspring, and is hence considered the more effective AP vector </w:t>
      </w: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&lt;EndNote&gt;&lt;Cite&gt;&lt;Author&gt;Mittelberger&lt;/Author&gt;&lt;Year&gt;2016&lt;/Year&gt;&lt;RecNum&gt;6954&lt;/RecNum&gt;&lt;DisplayText&gt;(Mittelberger et al. 2016)&lt;/DisplayText&gt;&lt;record&gt;&lt;rec-number&gt;6954&lt;/rec-number&gt;&lt;foreign-keys&gt;&lt;key app="EN" db-id="dpwwrdppxarvf3ezfe4xt95p5dtv2f29vxp2" timestamp="1479302495"&gt;6954&lt;/key&gt;&lt;/foreign-keys&gt;&lt;ref-type name="Journal Article"&gt;17&lt;/ref-type&gt;&lt;contributors&gt;&lt;authors&gt;&lt;author&gt;Mittelberger, Cecilia&lt;/author&gt;&lt;author&gt;Obkircher, Lisa&lt;/author&gt;&lt;author&gt;Oettl, Sabine&lt;/author&gt;&lt;author&gt;Oppedisano, Tiziana&lt;/author&gt;&lt;author&gt;Pedrazzoli, Federico &lt;/author&gt;&lt;author&gt;Panassiti, Bernd&lt;/author&gt;&lt;author&gt;Kerschbamer, Christine&lt;/author&gt;&lt;author&gt;Anfora, Gianfranco&lt;/author&gt;&lt;author&gt;Janik, Katrin&lt;/author&gt;&lt;/authors&gt;&lt;/contributors&gt;&lt;titles&gt;&lt;title&gt;&lt;style face="normal" font="default" size="100%"&gt;The insect vector &lt;/style&gt;&lt;style face="italic" font="default" size="100%"&gt;Cacopsylla picta&lt;/style&gt;&lt;style face="normal" font="default" size="100%"&gt; vertically transmits the bacterium ‘&lt;/style&gt;&lt;style face="italic" font="default" size="100%"&gt;Candidatus&lt;/style&gt;&lt;style face="normal" font="default" size="100%"&gt; Phytoplasma mali’ to its progeny&lt;/style&gt;&lt;/title&gt;&lt;secondary-title&gt;Plant Pathology&lt;/secondary-title&gt;&lt;/titles&gt;&lt;periodical&gt;&lt;full-title&gt;Plant Pathology&lt;/full-title&gt;&lt;abbr-1&gt;Plant Pathol.&lt;/abbr-1&gt;&lt;/periodical&gt;&lt;pages&gt;n/a-n/a&lt;/pages&gt;&lt;volume&gt;&lt;style face="italic" font="default" size="100%"&gt;in press&lt;/style&gt;&lt;/volume&gt;&lt;keywords&gt;&lt;keyword&gt;apple proliferation&lt;/keyword&gt;&lt;keyword&gt;epidemiology&lt;/keyword&gt;&lt;keyword&gt;insect vectors&lt;/keyword&gt;&lt;keyword&gt;phytoplasma&lt;/keyword&gt;&lt;keyword&gt;psyllids&lt;/keyword&gt;&lt;keyword&gt;transovarial transmission&lt;/keyword&gt;&lt;/keywords&gt;&lt;dates&gt;&lt;year&gt;2016&lt;/year&gt;&lt;/dates&gt;&lt;isbn&gt;1365-3059&lt;/isbn&gt;&lt;urls&gt;&lt;related-urls&gt;&lt;url&gt;http://dx.doi.org/10.1111/ppa.12653&lt;/url&gt;&lt;/related-urls&gt;&lt;/urls&gt;&lt;electronic-resource-num&gt;10.1111/ppa.12653&lt;/electronic-resource-num&gt;&lt;/record&gt;&lt;/Cite&gt;&lt;/EndNote&gt;</w:instrText>
      </w:r>
      <w:r>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(Mittelberger et al. 2016)</w:t>
      </w:r>
      <w:r>
        <w:rPr>
          <w:rFonts w:ascii="Times New Roman" w:hAnsi="Times New Roman" w:cs="Times New Roman"/>
          <w:sz w:val="24"/>
          <w:szCs w:val="24"/>
          <w:lang w:val="en-US"/>
        </w:rPr>
        <w:fldChar w:fldCharType="end"/>
      </w:r>
      <w:r>
        <w:rPr>
          <w:rFonts w:ascii="Times New Roman" w:hAnsi="Times New Roman" w:cs="Times New Roman"/>
          <w:sz w:val="24"/>
          <w:szCs w:val="24"/>
          <w:lang w:val="en-US"/>
        </w:rPr>
        <w:t>.</w:t>
      </w:r>
    </w:p>
    <w:p w14:paraId="5FAC4EBF" w14:textId="0ED489CD" w:rsidR="00340F33" w:rsidRDefault="007F0FF3" w:rsidP="00BF4431">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life cycle of both vectors is summarized by </w:t>
      </w:r>
      <w:r w:rsidR="00EA5551">
        <w:rPr>
          <w:rFonts w:ascii="Times New Roman" w:hAnsi="Times New Roman" w:cs="Times New Roman"/>
          <w:sz w:val="24"/>
          <w:szCs w:val="24"/>
          <w:lang w:val="en-US"/>
        </w:rPr>
        <w:fldChar w:fldCharType="begin"/>
      </w:r>
      <w:r w:rsidR="00EA5551">
        <w:rPr>
          <w:rFonts w:ascii="Times New Roman" w:hAnsi="Times New Roman" w:cs="Times New Roman"/>
          <w:sz w:val="24"/>
          <w:szCs w:val="24"/>
          <w:lang w:val="en-US"/>
        </w:rPr>
        <w:instrText xml:space="preserve"> ADDIN EN.CITE &lt;EndNote&gt;&lt;Cite AuthorYear="1"&gt;&lt;Author&gt;Jarausch&lt;/Author&gt;&lt;Year&gt;2010&lt;/Year&gt;&lt;RecNum&gt;6756&lt;/RecNum&gt;&lt;DisplayText&gt;Jarausch and Jarausch (2010)&lt;/DisplayText&gt;&lt;record&gt;&lt;rec-number&gt;6756&lt;/rec-number&gt;&lt;foreign-keys&gt;&lt;key app="EN" db-id="dpwwrdppxarvf3ezfe4xt95p5dtv2f29vxp2" timestamp="1436428201"&gt;6756&lt;/key&gt;&lt;/foreign-keys&gt;&lt;ref-type name="Book Section"&gt;5&lt;/ref-type&gt;&lt;contributors&gt;&lt;authors&gt;&lt;author&gt;Barbara Jarausch&lt;/author&gt;&lt;author&gt;Wolfgang Jarausch&lt;/author&gt;&lt;/authors&gt;&lt;secondary-authors&gt;&lt;author&gt;Weintraub, Phyllis G.&lt;/author&gt;&lt;author&gt;Jones, Phil&lt;/author&gt;&lt;/secondary-authors&gt;&lt;/contributors&gt;&lt;titles&gt;&lt;title&gt;Psyllid vectors and their control&lt;/title&gt;&lt;secondary-title&gt;Phytoplasmas genomes, plant hosts, and vectors&lt;/secondary-title&gt;&lt;/titles&gt;&lt;pages&gt;250-271&lt;/pages&gt;&lt;keywords&gt;&lt;keyword&gt;phytoplasmas&lt;/keyword&gt;&lt;keyword&gt;stolbur&lt;/keyword&gt;&lt;keyword&gt;bois noir&lt;/keyword&gt;&lt;keyword&gt;Hyalesthes obsoletus&lt;/keyword&gt;&lt;keyword&gt;Scaphoideus titanus&lt;/keyword&gt;&lt;keyword&gt;plant hosts&lt;/keyword&gt;&lt;keyword&gt;epidemiology&lt;/keyword&gt;&lt;/keywords&gt;&lt;dates&gt;&lt;year&gt;2010&lt;/year&gt;&lt;/dates&gt;&lt;pub-location&gt;Cambridge, USA&lt;/pub-location&gt;&lt;publisher&gt;CABI North American Office&lt;/publisher&gt;&lt;urls&gt;&lt;/urls&gt;&lt;language&gt;English&lt;/language&gt;&lt;/record&gt;&lt;/Cite&gt;&lt;/EndNote&gt;</w:instrText>
      </w:r>
      <w:r w:rsidR="00EA5551">
        <w:rPr>
          <w:rFonts w:ascii="Times New Roman" w:hAnsi="Times New Roman" w:cs="Times New Roman"/>
          <w:sz w:val="24"/>
          <w:szCs w:val="24"/>
          <w:lang w:val="en-US"/>
        </w:rPr>
        <w:fldChar w:fldCharType="separate"/>
      </w:r>
      <w:r w:rsidR="00EA5551">
        <w:rPr>
          <w:rFonts w:ascii="Times New Roman" w:hAnsi="Times New Roman" w:cs="Times New Roman"/>
          <w:noProof/>
          <w:sz w:val="24"/>
          <w:szCs w:val="24"/>
          <w:lang w:val="en-US"/>
        </w:rPr>
        <w:t>Jarausch and Jarausch (2010)</w:t>
      </w:r>
      <w:r w:rsidR="00EA5551">
        <w:rPr>
          <w:rFonts w:ascii="Times New Roman" w:hAnsi="Times New Roman" w:cs="Times New Roman"/>
          <w:sz w:val="24"/>
          <w:szCs w:val="24"/>
          <w:lang w:val="en-US"/>
        </w:rPr>
        <w:fldChar w:fldCharType="end"/>
      </w:r>
      <w:r>
        <w:rPr>
          <w:rFonts w:ascii="Times New Roman" w:hAnsi="Times New Roman" w:cs="Times New Roman"/>
          <w:sz w:val="24"/>
          <w:szCs w:val="24"/>
          <w:lang w:val="en-US"/>
        </w:rPr>
        <w:t xml:space="preserve">. In brief, </w:t>
      </w:r>
      <w:r w:rsidR="00340F33" w:rsidRPr="00340F33">
        <w:rPr>
          <w:rFonts w:ascii="Times New Roman" w:hAnsi="Times New Roman" w:cs="Times New Roman"/>
          <w:i/>
          <w:sz w:val="24"/>
          <w:szCs w:val="24"/>
          <w:lang w:val="en-US"/>
        </w:rPr>
        <w:t>C. melanoneura</w:t>
      </w:r>
      <w:r w:rsidR="00340F33">
        <w:rPr>
          <w:rFonts w:ascii="Times New Roman" w:hAnsi="Times New Roman" w:cs="Times New Roman"/>
          <w:sz w:val="24"/>
          <w:szCs w:val="24"/>
          <w:lang w:val="en-US"/>
        </w:rPr>
        <w:t xml:space="preserve"> </w:t>
      </w:r>
      <w:r w:rsidR="004A7364">
        <w:rPr>
          <w:rFonts w:ascii="Times New Roman" w:hAnsi="Times New Roman" w:cs="Times New Roman"/>
          <w:sz w:val="24"/>
          <w:szCs w:val="24"/>
          <w:lang w:val="en-US"/>
        </w:rPr>
        <w:t xml:space="preserve">is </w:t>
      </w:r>
      <w:proofErr w:type="spellStart"/>
      <w:r w:rsidR="004A7364">
        <w:rPr>
          <w:rFonts w:ascii="Times New Roman" w:hAnsi="Times New Roman" w:cs="Times New Roman"/>
          <w:sz w:val="24"/>
          <w:szCs w:val="24"/>
          <w:lang w:val="en-US"/>
        </w:rPr>
        <w:t>univoltin</w:t>
      </w:r>
      <w:r w:rsidR="00614E31">
        <w:rPr>
          <w:rFonts w:ascii="Times New Roman" w:hAnsi="Times New Roman" w:cs="Times New Roman"/>
          <w:sz w:val="24"/>
          <w:szCs w:val="24"/>
          <w:lang w:val="en-US"/>
        </w:rPr>
        <w:t>e</w:t>
      </w:r>
      <w:proofErr w:type="spellEnd"/>
      <w:r w:rsidR="004A7364">
        <w:rPr>
          <w:rFonts w:ascii="Times New Roman" w:hAnsi="Times New Roman" w:cs="Times New Roman"/>
          <w:sz w:val="24"/>
          <w:szCs w:val="24"/>
          <w:lang w:val="en-US"/>
        </w:rPr>
        <w:t xml:space="preserve"> and hibernates in adult stage on overwintering plants, mostly conifers</w:t>
      </w:r>
      <w:r w:rsidR="00EA5551">
        <w:rPr>
          <w:rFonts w:ascii="Times New Roman" w:hAnsi="Times New Roman" w:cs="Times New Roman"/>
          <w:sz w:val="24"/>
          <w:szCs w:val="24"/>
          <w:lang w:val="en-US"/>
        </w:rPr>
        <w:t xml:space="preserve"> </w:t>
      </w:r>
      <w:r w:rsidR="00EA5551">
        <w:rPr>
          <w:rFonts w:ascii="Times New Roman" w:hAnsi="Times New Roman" w:cs="Times New Roman"/>
          <w:sz w:val="24"/>
          <w:szCs w:val="24"/>
          <w:lang w:val="en-US"/>
        </w:rPr>
        <w:fldChar w:fldCharType="begin">
          <w:fldData xml:space="preserve">PEVuZE5vdGU+PENpdGU+PEF1dGhvcj5Ob3ZhazwvQXV0aG9yPjxZZWFyPjE5OTU8L1llYXI+PFJl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</w:fldData>
        </w:fldChar>
      </w:r>
      <w:r w:rsidR="001C09B2">
        <w:rPr>
          <w:rFonts w:ascii="Times New Roman" w:hAnsi="Times New Roman" w:cs="Times New Roman"/>
          <w:sz w:val="24"/>
          <w:szCs w:val="24"/>
          <w:lang w:val="en-US"/>
        </w:rPr>
        <w:instrText xml:space="preserve"> ADDIN EN.CITE </w:instrText>
      </w:r>
      <w:r w:rsidR="001C09B2">
        <w:rPr>
          <w:rFonts w:ascii="Times New Roman" w:hAnsi="Times New Roman" w:cs="Times New Roman"/>
          <w:sz w:val="24"/>
          <w:szCs w:val="24"/>
          <w:lang w:val="en-US"/>
        </w:rPr>
        <w:fldChar w:fldCharType="begin">
          <w:fldData xml:space="preserve">PEVuZE5vdGU+PENpdGU+PEF1dGhvcj5Ob3ZhazwvQXV0aG9yPjxZZWFyPjE5OTU8L1llYXI+PFJl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</w:fldData>
        </w:fldChar>
      </w:r>
      <w:r w:rsidR="001C09B2">
        <w:rPr>
          <w:rFonts w:ascii="Times New Roman" w:hAnsi="Times New Roman" w:cs="Times New Roman"/>
          <w:sz w:val="24"/>
          <w:szCs w:val="24"/>
          <w:lang w:val="en-US"/>
        </w:rPr>
        <w:instrText xml:space="preserve"> ADDIN EN.CITE.DATA </w:instrText>
      </w:r>
      <w:r w:rsidR="001C09B2">
        <w:rPr>
          <w:rFonts w:ascii="Times New Roman" w:hAnsi="Times New Roman" w:cs="Times New Roman"/>
          <w:sz w:val="24"/>
          <w:szCs w:val="24"/>
          <w:lang w:val="en-US"/>
        </w:rPr>
      </w:r>
      <w:r w:rsidR="001C09B2">
        <w:rPr>
          <w:rFonts w:ascii="Times New Roman" w:hAnsi="Times New Roman" w:cs="Times New Roman"/>
          <w:sz w:val="24"/>
          <w:szCs w:val="24"/>
          <w:lang w:val="en-US"/>
        </w:rPr>
        <w:fldChar w:fldCharType="end"/>
      </w:r>
      <w:r w:rsidR="00EA5551">
        <w:rPr>
          <w:rFonts w:ascii="Times New Roman" w:hAnsi="Times New Roman" w:cs="Times New Roman"/>
          <w:sz w:val="24"/>
          <w:szCs w:val="24"/>
          <w:lang w:val="en-US"/>
        </w:rPr>
      </w:r>
      <w:r w:rsidR="00EA5551">
        <w:rPr>
          <w:rFonts w:ascii="Times New Roman" w:hAnsi="Times New Roman" w:cs="Times New Roman"/>
          <w:sz w:val="24"/>
          <w:szCs w:val="24"/>
          <w:lang w:val="en-US"/>
        </w:rPr>
        <w:fldChar w:fldCharType="separate"/>
      </w:r>
      <w:r w:rsidR="001C09B2">
        <w:rPr>
          <w:rFonts w:ascii="Times New Roman" w:hAnsi="Times New Roman" w:cs="Times New Roman"/>
          <w:noProof/>
          <w:sz w:val="24"/>
          <w:szCs w:val="24"/>
          <w:lang w:val="en-US"/>
        </w:rPr>
        <w:t>(Lal 1934, Novak and Achtziger 1995, Ossiannilsson 1992)</w:t>
      </w:r>
      <w:r w:rsidR="00EA5551">
        <w:rPr>
          <w:rFonts w:ascii="Times New Roman" w:hAnsi="Times New Roman" w:cs="Times New Roman"/>
          <w:sz w:val="24"/>
          <w:szCs w:val="24"/>
          <w:lang w:val="en-US"/>
        </w:rPr>
        <w:fldChar w:fldCharType="end"/>
      </w:r>
      <w:r w:rsidR="00EA5551">
        <w:rPr>
          <w:rFonts w:ascii="Times New Roman" w:hAnsi="Times New Roman" w:cs="Times New Roman"/>
          <w:sz w:val="24"/>
          <w:szCs w:val="24"/>
          <w:lang w:val="en-US"/>
        </w:rPr>
        <w:t>.</w:t>
      </w:r>
      <w:r w:rsidR="004A7364">
        <w:rPr>
          <w:rFonts w:ascii="Times New Roman" w:hAnsi="Times New Roman" w:cs="Times New Roman"/>
          <w:sz w:val="24"/>
          <w:szCs w:val="24"/>
          <w:lang w:val="en-US"/>
        </w:rPr>
        <w:t xml:space="preserve"> </w:t>
      </w:r>
      <w:r w:rsidR="00955D5C">
        <w:rPr>
          <w:rFonts w:ascii="Times New Roman" w:hAnsi="Times New Roman" w:cs="Times New Roman"/>
          <w:sz w:val="24"/>
          <w:szCs w:val="24"/>
          <w:lang w:val="en-US"/>
        </w:rPr>
        <w:t>In South Tyrol, t</w:t>
      </w:r>
      <w:r w:rsidR="00955D5C" w:rsidRPr="005C2559">
        <w:rPr>
          <w:rFonts w:ascii="Times New Roman" w:hAnsi="Times New Roman" w:cs="Times New Roman"/>
          <w:sz w:val="24"/>
          <w:szCs w:val="24"/>
          <w:lang w:val="en-US"/>
        </w:rPr>
        <w:t xml:space="preserve">he coniferous forests are mainly restricted to the valley’s hillsides. </w:t>
      </w:r>
      <w:r w:rsidR="00EA5551">
        <w:rPr>
          <w:rFonts w:ascii="Times New Roman" w:hAnsi="Times New Roman" w:cs="Times New Roman"/>
          <w:sz w:val="24"/>
          <w:szCs w:val="24"/>
          <w:lang w:val="en-US"/>
        </w:rPr>
        <w:t xml:space="preserve">Early in the year, </w:t>
      </w:r>
      <w:r w:rsidR="00EA5551" w:rsidRPr="00E33F1A">
        <w:rPr>
          <w:rFonts w:ascii="Times New Roman" w:hAnsi="Times New Roman" w:cs="Times New Roman"/>
          <w:i/>
          <w:sz w:val="24"/>
          <w:szCs w:val="24"/>
          <w:lang w:val="en-US"/>
        </w:rPr>
        <w:t>C. melanoneura</w:t>
      </w:r>
      <w:r w:rsidR="00EA5551">
        <w:rPr>
          <w:rFonts w:ascii="Times New Roman" w:hAnsi="Times New Roman" w:cs="Times New Roman"/>
          <w:sz w:val="24"/>
          <w:szCs w:val="24"/>
          <w:lang w:val="en-US"/>
        </w:rPr>
        <w:t xml:space="preserve"> adults (so called “remigrants”) migrate to their host plants for oviposition. Being </w:t>
      </w:r>
      <w:proofErr w:type="spellStart"/>
      <w:r w:rsidR="00340F33">
        <w:rPr>
          <w:rFonts w:ascii="Times New Roman" w:hAnsi="Times New Roman" w:cs="Times New Roman"/>
          <w:sz w:val="24"/>
          <w:szCs w:val="24"/>
          <w:lang w:val="en-US"/>
        </w:rPr>
        <w:t>oligophagous</w:t>
      </w:r>
      <w:proofErr w:type="spellEnd"/>
      <w:r w:rsidR="00E33F1A">
        <w:rPr>
          <w:rFonts w:ascii="Times New Roman" w:hAnsi="Times New Roman" w:cs="Times New Roman"/>
          <w:sz w:val="24"/>
          <w:szCs w:val="24"/>
          <w:lang w:val="en-US"/>
        </w:rPr>
        <w:t>, the species</w:t>
      </w:r>
      <w:r w:rsidR="00EA5551">
        <w:rPr>
          <w:rFonts w:ascii="Times New Roman" w:hAnsi="Times New Roman" w:cs="Times New Roman"/>
          <w:sz w:val="24"/>
          <w:szCs w:val="24"/>
          <w:lang w:val="en-US"/>
        </w:rPr>
        <w:t xml:space="preserve"> uses</w:t>
      </w:r>
      <w:r w:rsidR="00340F33">
        <w:rPr>
          <w:rFonts w:ascii="Times New Roman" w:hAnsi="Times New Roman" w:cs="Times New Roman"/>
          <w:sz w:val="24"/>
          <w:szCs w:val="24"/>
          <w:lang w:val="en-US"/>
        </w:rPr>
        <w:t xml:space="preserve"> different </w:t>
      </w:r>
      <w:proofErr w:type="spellStart"/>
      <w:r w:rsidR="00340F33">
        <w:rPr>
          <w:rFonts w:ascii="Times New Roman" w:hAnsi="Times New Roman" w:cs="Times New Roman"/>
          <w:sz w:val="24"/>
          <w:szCs w:val="24"/>
          <w:lang w:val="en-US"/>
        </w:rPr>
        <w:t>Rosaceae</w:t>
      </w:r>
      <w:proofErr w:type="spellEnd"/>
      <w:r w:rsidR="00340F33">
        <w:rPr>
          <w:rFonts w:ascii="Times New Roman" w:hAnsi="Times New Roman" w:cs="Times New Roman"/>
          <w:sz w:val="24"/>
          <w:szCs w:val="24"/>
          <w:lang w:val="en-US"/>
        </w:rPr>
        <w:t xml:space="preserve"> </w:t>
      </w:r>
      <w:r w:rsidR="00E33F1A">
        <w:rPr>
          <w:rFonts w:ascii="Times New Roman" w:hAnsi="Times New Roman" w:cs="Times New Roman"/>
          <w:sz w:val="24"/>
          <w:szCs w:val="24"/>
          <w:lang w:val="en-US"/>
        </w:rPr>
        <w:t xml:space="preserve">species </w:t>
      </w:r>
      <w:r w:rsidR="00340F33">
        <w:rPr>
          <w:rFonts w:ascii="Times New Roman" w:hAnsi="Times New Roman" w:cs="Times New Roman"/>
          <w:sz w:val="24"/>
          <w:szCs w:val="24"/>
          <w:lang w:val="en-US"/>
        </w:rPr>
        <w:t>as host</w:t>
      </w:r>
      <w:r w:rsidR="00614E31">
        <w:rPr>
          <w:rFonts w:ascii="Times New Roman" w:hAnsi="Times New Roman" w:cs="Times New Roman"/>
          <w:sz w:val="24"/>
          <w:szCs w:val="24"/>
          <w:lang w:val="en-US"/>
        </w:rPr>
        <w:t xml:space="preserve"> </w:t>
      </w:r>
      <w:r w:rsidR="00340F33">
        <w:rPr>
          <w:rFonts w:ascii="Times New Roman" w:hAnsi="Times New Roman" w:cs="Times New Roman"/>
          <w:sz w:val="24"/>
          <w:szCs w:val="24"/>
          <w:lang w:val="en-US"/>
        </w:rPr>
        <w:t xml:space="preserve">plants such as </w:t>
      </w:r>
      <w:r w:rsidR="00340F33" w:rsidRPr="00340F33">
        <w:rPr>
          <w:rFonts w:ascii="Times New Roman" w:hAnsi="Times New Roman" w:cs="Times New Roman"/>
          <w:sz w:val="24"/>
          <w:szCs w:val="24"/>
          <w:lang w:val="en-US"/>
        </w:rPr>
        <w:t>hawthorn (</w:t>
      </w:r>
      <w:proofErr w:type="spellStart"/>
      <w:r w:rsidR="00340F33" w:rsidRPr="00340F33">
        <w:rPr>
          <w:rFonts w:ascii="Times New Roman" w:eastAsiaTheme="minorEastAsia" w:hAnsi="Times New Roman" w:cs="Times New Roman"/>
          <w:i/>
          <w:sz w:val="24"/>
          <w:szCs w:val="24"/>
          <w:lang w:val="en-US"/>
        </w:rPr>
        <w:t>Crataegus</w:t>
      </w:r>
      <w:proofErr w:type="spellEnd"/>
      <w:r w:rsidR="00340F33" w:rsidRPr="00340F33">
        <w:rPr>
          <w:rFonts w:ascii="Times New Roman" w:eastAsiaTheme="minorEastAsia" w:hAnsi="Times New Roman" w:cs="Times New Roman"/>
          <w:sz w:val="24"/>
          <w:szCs w:val="24"/>
          <w:lang w:val="en-US"/>
        </w:rPr>
        <w:t xml:space="preserve"> spp.</w:t>
      </w:r>
      <w:r w:rsidR="00340F33" w:rsidRPr="00340F33">
        <w:rPr>
          <w:rFonts w:ascii="Times New Roman" w:hAnsi="Times New Roman" w:cs="Times New Roman"/>
          <w:sz w:val="24"/>
          <w:szCs w:val="24"/>
          <w:lang w:val="en-US"/>
        </w:rPr>
        <w:t xml:space="preserve">) and </w:t>
      </w:r>
      <w:proofErr w:type="spellStart"/>
      <w:r w:rsidR="00340F33" w:rsidRPr="00340F33">
        <w:rPr>
          <w:rFonts w:ascii="Times New Roman" w:hAnsi="Times New Roman" w:cs="Times New Roman"/>
          <w:i/>
          <w:sz w:val="24"/>
          <w:szCs w:val="24"/>
          <w:lang w:val="en-US"/>
        </w:rPr>
        <w:t>Malus</w:t>
      </w:r>
      <w:proofErr w:type="spellEnd"/>
      <w:r w:rsidR="00340F33" w:rsidRPr="00340F33">
        <w:rPr>
          <w:rFonts w:ascii="Times New Roman" w:hAnsi="Times New Roman" w:cs="Times New Roman"/>
          <w:sz w:val="24"/>
          <w:szCs w:val="24"/>
          <w:lang w:val="en-US"/>
        </w:rPr>
        <w:t xml:space="preserve"> spp.</w:t>
      </w:r>
      <w:r w:rsidR="00614E31">
        <w:rPr>
          <w:rFonts w:ascii="Times New Roman" w:hAnsi="Times New Roman" w:cs="Times New Roman"/>
          <w:sz w:val="24"/>
          <w:szCs w:val="24"/>
          <w:lang w:val="en-US"/>
        </w:rPr>
        <w:t xml:space="preserve"> </w:t>
      </w:r>
      <w:r w:rsidR="004A7364">
        <w:rPr>
          <w:rFonts w:ascii="Times New Roman" w:hAnsi="Times New Roman" w:cs="Times New Roman"/>
          <w:sz w:val="24"/>
          <w:szCs w:val="24"/>
          <w:lang w:val="en-US"/>
        </w:rPr>
        <w:t>The</w:t>
      </w:r>
      <w:r w:rsidR="00EA5551">
        <w:rPr>
          <w:rFonts w:ascii="Times New Roman" w:hAnsi="Times New Roman" w:cs="Times New Roman"/>
          <w:sz w:val="24"/>
          <w:szCs w:val="24"/>
          <w:lang w:val="en-US"/>
        </w:rPr>
        <w:t xml:space="preserve"> new generation (“remigrants”) </w:t>
      </w:r>
      <w:r w:rsidR="00E33F1A">
        <w:rPr>
          <w:rFonts w:ascii="Times New Roman" w:hAnsi="Times New Roman" w:cs="Times New Roman"/>
          <w:sz w:val="24"/>
          <w:szCs w:val="24"/>
          <w:lang w:val="en-US"/>
        </w:rPr>
        <w:t xml:space="preserve">leave for the overwintering sites in </w:t>
      </w:r>
      <w:r w:rsidR="00BF4431">
        <w:rPr>
          <w:rFonts w:ascii="Times New Roman" w:hAnsi="Times New Roman" w:cs="Times New Roman"/>
          <w:sz w:val="24"/>
          <w:szCs w:val="24"/>
          <w:lang w:val="en-US"/>
        </w:rPr>
        <w:t>mid</w:t>
      </w:r>
      <w:r w:rsidR="00E33F1A">
        <w:rPr>
          <w:rFonts w:ascii="Times New Roman" w:hAnsi="Times New Roman" w:cs="Times New Roman"/>
          <w:sz w:val="24"/>
          <w:szCs w:val="24"/>
          <w:lang w:val="en-US"/>
        </w:rPr>
        <w:t xml:space="preserve"> summer.</w:t>
      </w:r>
    </w:p>
    <w:p w14:paraId="1B0FB5D4" w14:textId="73F8F598" w:rsidR="00955D5C" w:rsidRDefault="00340F33" w:rsidP="00340F33">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sidRPr="00E33F1A">
        <w:rPr>
          <w:rFonts w:ascii="Times New Roman" w:hAnsi="Times New Roman" w:cs="Times New Roman"/>
          <w:i/>
          <w:sz w:val="24"/>
          <w:szCs w:val="24"/>
          <w:lang w:val="en-US"/>
        </w:rPr>
        <w:t>C. picta</w:t>
      </w:r>
      <w:r>
        <w:rPr>
          <w:rFonts w:ascii="Times New Roman" w:hAnsi="Times New Roman" w:cs="Times New Roman"/>
          <w:sz w:val="24"/>
          <w:szCs w:val="24"/>
          <w:lang w:val="en-US"/>
        </w:rPr>
        <w:t xml:space="preserve"> </w:t>
      </w:r>
      <w:r w:rsidR="00E33F1A">
        <w:rPr>
          <w:rFonts w:ascii="Times New Roman" w:hAnsi="Times New Roman" w:cs="Times New Roman"/>
          <w:sz w:val="24"/>
          <w:szCs w:val="24"/>
          <w:lang w:val="en-US"/>
        </w:rPr>
        <w:t xml:space="preserve">is also </w:t>
      </w:r>
      <w:proofErr w:type="spellStart"/>
      <w:r w:rsidR="00E33F1A">
        <w:rPr>
          <w:rFonts w:ascii="Times New Roman" w:hAnsi="Times New Roman" w:cs="Times New Roman"/>
          <w:sz w:val="24"/>
          <w:szCs w:val="24"/>
          <w:lang w:val="en-US"/>
        </w:rPr>
        <w:t>univoltin</w:t>
      </w:r>
      <w:r w:rsidR="00614E31">
        <w:rPr>
          <w:rFonts w:ascii="Times New Roman" w:hAnsi="Times New Roman" w:cs="Times New Roman"/>
          <w:sz w:val="24"/>
          <w:szCs w:val="24"/>
          <w:lang w:val="en-US"/>
        </w:rPr>
        <w:t>e</w:t>
      </w:r>
      <w:proofErr w:type="spellEnd"/>
      <w:r w:rsidR="00E33F1A">
        <w:rPr>
          <w:rFonts w:ascii="Times New Roman" w:hAnsi="Times New Roman" w:cs="Times New Roman"/>
          <w:sz w:val="24"/>
          <w:szCs w:val="24"/>
          <w:lang w:val="en-US"/>
        </w:rPr>
        <w:t xml:space="preserve"> </w:t>
      </w:r>
      <w:r w:rsidR="00D71B16">
        <w:rPr>
          <w:rFonts w:ascii="Times New Roman" w:hAnsi="Times New Roman" w:cs="Times New Roman"/>
          <w:sz w:val="24"/>
          <w:szCs w:val="24"/>
          <w:lang w:val="en-US"/>
        </w:rPr>
        <w:t>but</w:t>
      </w:r>
      <w:r w:rsidR="00E33F1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feeds </w:t>
      </w:r>
      <w:proofErr w:type="spellStart"/>
      <w:r>
        <w:rPr>
          <w:rFonts w:ascii="Times New Roman" w:hAnsi="Times New Roman" w:cs="Times New Roman"/>
          <w:sz w:val="24"/>
          <w:szCs w:val="24"/>
          <w:lang w:val="en-US"/>
        </w:rPr>
        <w:t>monophagously</w:t>
      </w:r>
      <w:proofErr w:type="spellEnd"/>
      <w:r>
        <w:rPr>
          <w:rFonts w:ascii="Times New Roman" w:hAnsi="Times New Roman" w:cs="Times New Roman"/>
          <w:sz w:val="24"/>
          <w:szCs w:val="24"/>
          <w:lang w:val="en-US"/>
        </w:rPr>
        <w:t xml:space="preserve"> on </w:t>
      </w:r>
      <w:proofErr w:type="spellStart"/>
      <w:r w:rsidRPr="00614E31">
        <w:rPr>
          <w:rFonts w:ascii="Times New Roman" w:hAnsi="Times New Roman" w:cs="Times New Roman"/>
          <w:i/>
          <w:sz w:val="24"/>
          <w:szCs w:val="24"/>
          <w:lang w:val="en-US"/>
        </w:rPr>
        <w:t>Malus</w:t>
      </w:r>
      <w:proofErr w:type="spellEnd"/>
      <w:r>
        <w:rPr>
          <w:rFonts w:ascii="Times New Roman" w:hAnsi="Times New Roman" w:cs="Times New Roman"/>
          <w:sz w:val="24"/>
          <w:szCs w:val="24"/>
          <w:lang w:val="en-US"/>
        </w:rPr>
        <w:t xml:space="preserve"> spp.</w:t>
      </w:r>
      <w:r w:rsidR="00D71B16">
        <w:rPr>
          <w:rFonts w:ascii="Times New Roman" w:hAnsi="Times New Roman" w:cs="Times New Roman"/>
          <w:sz w:val="24"/>
          <w:szCs w:val="24"/>
          <w:lang w:val="en-US"/>
        </w:rPr>
        <w:t xml:space="preserve">. </w:t>
      </w:r>
      <w:r w:rsidR="00D71B16" w:rsidRPr="00D71B16">
        <w:rPr>
          <w:rFonts w:ascii="Times New Roman" w:hAnsi="Times New Roman" w:cs="Times New Roman"/>
          <w:i/>
          <w:sz w:val="24"/>
          <w:szCs w:val="24"/>
          <w:lang w:val="en-US"/>
        </w:rPr>
        <w:t>C. picta</w:t>
      </w:r>
      <w:r w:rsidR="00D71B16">
        <w:rPr>
          <w:rFonts w:ascii="Times New Roman" w:hAnsi="Times New Roman" w:cs="Times New Roman"/>
          <w:sz w:val="24"/>
          <w:szCs w:val="24"/>
          <w:lang w:val="en-US"/>
        </w:rPr>
        <w:t xml:space="preserve"> presence in the orchard is timely delayed compared to </w:t>
      </w:r>
      <w:r w:rsidR="00D71B16" w:rsidRPr="00D71B16">
        <w:rPr>
          <w:rFonts w:ascii="Times New Roman" w:hAnsi="Times New Roman" w:cs="Times New Roman"/>
          <w:i/>
          <w:sz w:val="24"/>
          <w:szCs w:val="24"/>
          <w:lang w:val="en-US"/>
        </w:rPr>
        <w:t>C. melanoneura</w:t>
      </w:r>
      <w:r w:rsidR="00D71B16">
        <w:rPr>
          <w:rFonts w:ascii="Times New Roman" w:hAnsi="Times New Roman" w:cs="Times New Roman"/>
          <w:sz w:val="24"/>
          <w:szCs w:val="24"/>
          <w:lang w:val="en-US"/>
        </w:rPr>
        <w:t xml:space="preserve">. </w:t>
      </w:r>
      <w:r w:rsidR="00D71B16" w:rsidRPr="00614E31">
        <w:rPr>
          <w:rFonts w:ascii="Times New Roman" w:hAnsi="Times New Roman" w:cs="Times New Roman"/>
          <w:i/>
          <w:sz w:val="24"/>
          <w:szCs w:val="24"/>
          <w:lang w:val="en-US"/>
        </w:rPr>
        <w:t>C. picta</w:t>
      </w:r>
      <w:r w:rsidR="00D71B16">
        <w:rPr>
          <w:rFonts w:ascii="Times New Roman" w:hAnsi="Times New Roman" w:cs="Times New Roman"/>
          <w:sz w:val="24"/>
          <w:szCs w:val="24"/>
          <w:lang w:val="en-US"/>
        </w:rPr>
        <w:t xml:space="preserve"> re-migrates into the apple orchard in March/ </w:t>
      </w:r>
      <w:proofErr w:type="spellStart"/>
      <w:r w:rsidR="00D71B16">
        <w:rPr>
          <w:rFonts w:ascii="Times New Roman" w:hAnsi="Times New Roman" w:cs="Times New Roman"/>
          <w:sz w:val="24"/>
          <w:szCs w:val="24"/>
          <w:lang w:val="en-US"/>
        </w:rPr>
        <w:t>Abril</w:t>
      </w:r>
      <w:proofErr w:type="spellEnd"/>
      <w:r w:rsidR="00D71B16">
        <w:rPr>
          <w:rFonts w:ascii="Times New Roman" w:hAnsi="Times New Roman" w:cs="Times New Roman"/>
          <w:sz w:val="24"/>
          <w:szCs w:val="24"/>
          <w:lang w:val="en-US"/>
        </w:rPr>
        <w:t xml:space="preserve"> and the new generation emigrates to the overwintering sites in </w:t>
      </w:r>
      <w:r w:rsidR="00BF4431">
        <w:rPr>
          <w:rFonts w:ascii="Times New Roman" w:hAnsi="Times New Roman" w:cs="Times New Roman"/>
          <w:sz w:val="24"/>
          <w:szCs w:val="24"/>
          <w:lang w:val="en-US"/>
        </w:rPr>
        <w:t>late summer.</w:t>
      </w:r>
      <w:r w:rsidR="00614E31" w:rsidRPr="00614E31">
        <w:rPr>
          <w:rFonts w:ascii="Times New Roman" w:hAnsi="Times New Roman" w:cs="Times New Roman"/>
          <w:sz w:val="24"/>
          <w:szCs w:val="24"/>
          <w:lang w:val="en-US"/>
        </w:rPr>
        <w:t xml:space="preserve"> </w:t>
      </w:r>
    </w:p>
    <w:p w14:paraId="011FD06F" w14:textId="62E31911" w:rsidR="00B50177" w:rsidRDefault="00EC7BCC" w:rsidP="005C2559">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0B69BB">
        <w:rPr>
          <w:rFonts w:ascii="Times New Roman" w:hAnsi="Times New Roman" w:cs="Times New Roman"/>
          <w:sz w:val="24"/>
          <w:szCs w:val="24"/>
          <w:lang w:val="en-US"/>
        </w:rPr>
        <w:t xml:space="preserve"> aim </w:t>
      </w:r>
      <w:r>
        <w:rPr>
          <w:rFonts w:ascii="Times New Roman" w:hAnsi="Times New Roman" w:cs="Times New Roman"/>
          <w:sz w:val="24"/>
          <w:szCs w:val="24"/>
          <w:lang w:val="en-US"/>
        </w:rPr>
        <w:t xml:space="preserve">of the study </w:t>
      </w:r>
      <w:r w:rsidR="000B69BB">
        <w:rPr>
          <w:rFonts w:ascii="Times New Roman" w:hAnsi="Times New Roman" w:cs="Times New Roman"/>
          <w:sz w:val="24"/>
          <w:szCs w:val="24"/>
          <w:lang w:val="en-US"/>
        </w:rPr>
        <w:t>was to apply a temperature-based immigration a</w:t>
      </w:r>
      <w:r>
        <w:rPr>
          <w:rFonts w:ascii="Times New Roman" w:hAnsi="Times New Roman" w:cs="Times New Roman"/>
          <w:sz w:val="24"/>
          <w:szCs w:val="24"/>
          <w:lang w:val="en-US"/>
        </w:rPr>
        <w:t xml:space="preserve">nalysis for both AP vectors for all apple growing regions in South Tyrol. </w:t>
      </w:r>
    </w:p>
    <w:p w14:paraId="46CC809D" w14:textId="77777777" w:rsidR="001E6D04" w:rsidRDefault="001E6D04" w:rsidP="00B50177">
      <w:pPr>
        <w:widowControl w:val="0"/>
        <w:overflowPunct w:val="0"/>
        <w:autoSpaceDE w:val="0"/>
        <w:autoSpaceDN w:val="0"/>
        <w:adjustRightInd w:val="0"/>
        <w:spacing w:after="0" w:line="240" w:lineRule="auto"/>
        <w:jc w:val="both"/>
        <w:rPr>
          <w:rFonts w:ascii="Times New Roman" w:hAnsi="Times New Roman" w:cs="Times New Roman"/>
          <w:sz w:val="24"/>
          <w:szCs w:val="24"/>
          <w:lang w:val="en-US"/>
        </w:rPr>
      </w:pPr>
    </w:p>
    <w:p w14:paraId="2E6EEB84" w14:textId="45B1E09F" w:rsidR="001E6D04" w:rsidRDefault="00FB5EA7" w:rsidP="00FB5EA7">
      <w:pPr>
        <w:pStyle w:val="Heading2"/>
        <w:rPr>
          <w:lang w:val="en-US"/>
        </w:rPr>
      </w:pPr>
      <w:r>
        <w:rPr>
          <w:lang w:val="en-US"/>
        </w:rPr>
        <w:t>Study site</w:t>
      </w:r>
    </w:p>
    <w:p w14:paraId="2A8AF6DC" w14:textId="42455BD8" w:rsidR="00F56DE5" w:rsidRDefault="005C2559" w:rsidP="00A97C5E">
      <w:pPr>
        <w:widowControl w:val="0"/>
        <w:autoSpaceDE w:val="0"/>
        <w:autoSpaceDN w:val="0"/>
        <w:adjustRightInd w:val="0"/>
        <w:spacing w:after="0" w:line="48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w:t>
      </w:r>
      <w:r w:rsidR="00C26BA0">
        <w:rPr>
          <w:rFonts w:ascii="Times New Roman" w:eastAsiaTheme="minorEastAsia" w:hAnsi="Times New Roman" w:cs="Times New Roman"/>
          <w:sz w:val="24"/>
          <w:szCs w:val="24"/>
          <w:lang w:val="en-US"/>
        </w:rPr>
        <w:t xml:space="preserve">study </w:t>
      </w:r>
      <w:r>
        <w:rPr>
          <w:rFonts w:ascii="Times New Roman" w:eastAsiaTheme="minorEastAsia" w:hAnsi="Times New Roman" w:cs="Times New Roman"/>
          <w:sz w:val="24"/>
          <w:szCs w:val="24"/>
          <w:lang w:val="en-US"/>
        </w:rPr>
        <w:t xml:space="preserve">area was carried out </w:t>
      </w:r>
      <w:r w:rsidR="00CF51CD">
        <w:rPr>
          <w:rFonts w:ascii="Times New Roman" w:eastAsiaTheme="minorEastAsia" w:hAnsi="Times New Roman" w:cs="Times New Roman"/>
          <w:sz w:val="24"/>
          <w:szCs w:val="24"/>
          <w:lang w:val="en-US"/>
        </w:rPr>
        <w:t xml:space="preserve">throughout all </w:t>
      </w:r>
      <w:r w:rsidR="00C26BA0">
        <w:rPr>
          <w:rFonts w:ascii="Times New Roman" w:eastAsiaTheme="minorEastAsia" w:hAnsi="Times New Roman" w:cs="Times New Roman"/>
          <w:sz w:val="24"/>
          <w:szCs w:val="24"/>
          <w:lang w:val="en-US"/>
        </w:rPr>
        <w:t xml:space="preserve">apple </w:t>
      </w:r>
      <w:r w:rsidR="00CF51CD">
        <w:rPr>
          <w:rFonts w:ascii="Times New Roman" w:eastAsiaTheme="minorEastAsia" w:hAnsi="Times New Roman" w:cs="Times New Roman"/>
          <w:sz w:val="24"/>
          <w:szCs w:val="24"/>
          <w:lang w:val="en-US"/>
        </w:rPr>
        <w:t>growing regions</w:t>
      </w:r>
      <w:r w:rsidR="00C26BA0">
        <w:rPr>
          <w:rFonts w:ascii="Times New Roman" w:eastAsiaTheme="minorEastAsia" w:hAnsi="Times New Roman" w:cs="Times New Roman"/>
          <w:sz w:val="24"/>
          <w:szCs w:val="24"/>
          <w:lang w:val="en-US"/>
        </w:rPr>
        <w:t xml:space="preserve"> in </w:t>
      </w:r>
      <w:r w:rsidR="00A97C5E" w:rsidRPr="003F759C">
        <w:rPr>
          <w:rFonts w:ascii="Times New Roman" w:eastAsiaTheme="minorEastAsia" w:hAnsi="Times New Roman" w:cs="Times New Roman"/>
          <w:sz w:val="24"/>
          <w:szCs w:val="24"/>
          <w:lang w:val="en-US"/>
        </w:rPr>
        <w:t xml:space="preserve">South Tyrol, </w:t>
      </w:r>
      <w:r w:rsidR="00C26BA0">
        <w:rPr>
          <w:rFonts w:ascii="Times New Roman" w:eastAsiaTheme="minorEastAsia" w:hAnsi="Times New Roman" w:cs="Times New Roman"/>
          <w:sz w:val="24"/>
          <w:szCs w:val="24"/>
          <w:lang w:val="en-US"/>
        </w:rPr>
        <w:t xml:space="preserve">Northern </w:t>
      </w:r>
      <w:r w:rsidR="00A97C5E" w:rsidRPr="003F759C">
        <w:rPr>
          <w:rFonts w:ascii="Times New Roman" w:eastAsiaTheme="minorEastAsia" w:hAnsi="Times New Roman" w:cs="Times New Roman"/>
          <w:sz w:val="24"/>
          <w:szCs w:val="24"/>
          <w:lang w:val="en-US"/>
        </w:rPr>
        <w:t>Italy</w:t>
      </w:r>
      <w:r w:rsidR="00CF51CD">
        <w:rPr>
          <w:rFonts w:ascii="Times New Roman" w:eastAsiaTheme="minorEastAsia" w:hAnsi="Times New Roman" w:cs="Times New Roman"/>
          <w:sz w:val="24"/>
          <w:szCs w:val="24"/>
          <w:lang w:val="en-US"/>
        </w:rPr>
        <w:t xml:space="preserve">. The </w:t>
      </w:r>
      <w:r w:rsidR="005C6CE1">
        <w:rPr>
          <w:rFonts w:ascii="Times New Roman" w:eastAsiaTheme="minorEastAsia" w:hAnsi="Times New Roman" w:cs="Times New Roman"/>
          <w:sz w:val="24"/>
          <w:szCs w:val="24"/>
          <w:lang w:val="en-US"/>
        </w:rPr>
        <w:t xml:space="preserve">study </w:t>
      </w:r>
      <w:r w:rsidR="00CF51CD">
        <w:rPr>
          <w:rFonts w:ascii="Times New Roman" w:eastAsiaTheme="minorEastAsia" w:hAnsi="Times New Roman" w:cs="Times New Roman"/>
          <w:sz w:val="24"/>
          <w:szCs w:val="24"/>
          <w:lang w:val="en-US"/>
        </w:rPr>
        <w:t xml:space="preserve">area </w:t>
      </w:r>
      <w:r w:rsidR="00491D7C">
        <w:rPr>
          <w:rFonts w:ascii="Times New Roman" w:eastAsiaTheme="minorEastAsia" w:hAnsi="Times New Roman" w:cs="Times New Roman"/>
          <w:sz w:val="24"/>
          <w:szCs w:val="24"/>
          <w:lang w:val="en-US"/>
        </w:rPr>
        <w:t xml:space="preserve">comprises </w:t>
      </w:r>
      <w:r w:rsidR="00E61405">
        <w:rPr>
          <w:rFonts w:ascii="Times New Roman" w:eastAsiaTheme="minorEastAsia" w:hAnsi="Times New Roman" w:cs="Times New Roman"/>
          <w:sz w:val="24"/>
          <w:szCs w:val="24"/>
          <w:lang w:val="en-US"/>
        </w:rPr>
        <w:t>six</w:t>
      </w:r>
      <w:r w:rsidR="00A97C5E" w:rsidRPr="003F759C">
        <w:rPr>
          <w:rFonts w:ascii="Times New Roman" w:eastAsiaTheme="minorEastAsia" w:hAnsi="Times New Roman" w:cs="Times New Roman"/>
          <w:sz w:val="24"/>
          <w:szCs w:val="24"/>
          <w:lang w:val="en-US"/>
        </w:rPr>
        <w:t xml:space="preserve"> </w:t>
      </w:r>
      <w:r w:rsidR="00CF51CD">
        <w:rPr>
          <w:rFonts w:ascii="Times New Roman" w:eastAsiaTheme="minorEastAsia" w:hAnsi="Times New Roman" w:cs="Times New Roman"/>
          <w:sz w:val="24"/>
          <w:szCs w:val="24"/>
          <w:lang w:val="en-US"/>
        </w:rPr>
        <w:t>apple growing regions:</w:t>
      </w:r>
      <w:r w:rsidR="00E61405">
        <w:rPr>
          <w:rFonts w:ascii="Times New Roman" w:eastAsiaTheme="minorEastAsia" w:hAnsi="Times New Roman" w:cs="Times New Roman"/>
          <w:sz w:val="24"/>
          <w:szCs w:val="24"/>
          <w:lang w:val="en-US"/>
        </w:rPr>
        <w:t xml:space="preserve"> </w:t>
      </w:r>
      <w:proofErr w:type="spellStart"/>
      <w:r w:rsidR="00E61405">
        <w:rPr>
          <w:rFonts w:ascii="Times New Roman" w:eastAsiaTheme="minorEastAsia" w:hAnsi="Times New Roman" w:cs="Times New Roman"/>
          <w:sz w:val="24"/>
          <w:szCs w:val="24"/>
          <w:lang w:val="en-US"/>
        </w:rPr>
        <w:t>Bozen</w:t>
      </w:r>
      <w:proofErr w:type="spellEnd"/>
      <w:r w:rsidR="00CF51CD" w:rsidRPr="004E0D66">
        <w:rPr>
          <w:rFonts w:ascii="Times New Roman" w:eastAsiaTheme="minorEastAsia" w:hAnsi="Times New Roman" w:cs="Times New Roman"/>
          <w:sz w:val="24"/>
          <w:szCs w:val="24"/>
        </w:rPr>
        <w:t xml:space="preserve">, Burggrafenamt, </w:t>
      </w:r>
      <w:r w:rsidR="00E74621" w:rsidRPr="004E0D66">
        <w:rPr>
          <w:rFonts w:ascii="Times New Roman" w:eastAsiaTheme="minorEastAsia" w:hAnsi="Times New Roman" w:cs="Times New Roman"/>
          <w:sz w:val="24"/>
          <w:szCs w:val="24"/>
        </w:rPr>
        <w:t>Eisacktal</w:t>
      </w:r>
      <w:r w:rsidR="00E74621">
        <w:rPr>
          <w:rFonts w:ascii="Times New Roman" w:eastAsiaTheme="minorEastAsia" w:hAnsi="Times New Roman" w:cs="Times New Roman"/>
          <w:sz w:val="24"/>
          <w:szCs w:val="24"/>
        </w:rPr>
        <w:t>,</w:t>
      </w:r>
      <w:r w:rsidR="00E74621" w:rsidRPr="004E0D66">
        <w:rPr>
          <w:rFonts w:ascii="Times New Roman" w:eastAsiaTheme="minorEastAsia" w:hAnsi="Times New Roman" w:cs="Times New Roman"/>
          <w:sz w:val="24"/>
          <w:szCs w:val="24"/>
        </w:rPr>
        <w:t xml:space="preserve"> Salten-</w:t>
      </w:r>
      <w:proofErr w:type="spellStart"/>
      <w:r w:rsidR="00E74621" w:rsidRPr="004E0D66">
        <w:rPr>
          <w:rFonts w:ascii="Times New Roman" w:eastAsiaTheme="minorEastAsia" w:hAnsi="Times New Roman" w:cs="Times New Roman"/>
          <w:sz w:val="24"/>
          <w:szCs w:val="24"/>
        </w:rPr>
        <w:t>Schlern</w:t>
      </w:r>
      <w:proofErr w:type="spellEnd"/>
      <w:r w:rsidR="00E74621">
        <w:rPr>
          <w:rFonts w:ascii="Times New Roman" w:eastAsiaTheme="minorEastAsia" w:hAnsi="Times New Roman" w:cs="Times New Roman"/>
          <w:sz w:val="24"/>
          <w:szCs w:val="24"/>
        </w:rPr>
        <w:t>,</w:t>
      </w:r>
      <w:r w:rsidR="00E74621" w:rsidRPr="004E0D66">
        <w:rPr>
          <w:rFonts w:ascii="Times New Roman" w:eastAsiaTheme="minorEastAsia" w:hAnsi="Times New Roman" w:cs="Times New Roman"/>
          <w:sz w:val="24"/>
          <w:szCs w:val="24"/>
        </w:rPr>
        <w:t xml:space="preserve"> </w:t>
      </w:r>
      <w:r w:rsidR="00CF51CD" w:rsidRPr="004E0D66">
        <w:rPr>
          <w:rFonts w:ascii="Times New Roman" w:eastAsiaTheme="minorEastAsia" w:hAnsi="Times New Roman" w:cs="Times New Roman"/>
          <w:sz w:val="24"/>
          <w:szCs w:val="24"/>
        </w:rPr>
        <w:t>Ü</w:t>
      </w:r>
      <w:r w:rsidR="00A97C5E" w:rsidRPr="004E0D66">
        <w:rPr>
          <w:rFonts w:ascii="Times New Roman" w:eastAsiaTheme="minorEastAsia" w:hAnsi="Times New Roman" w:cs="Times New Roman"/>
          <w:sz w:val="24"/>
          <w:szCs w:val="24"/>
        </w:rPr>
        <w:t>beretsch-Unte</w:t>
      </w:r>
      <w:r w:rsidR="00E74621">
        <w:rPr>
          <w:rFonts w:ascii="Times New Roman" w:eastAsiaTheme="minorEastAsia" w:hAnsi="Times New Roman" w:cs="Times New Roman"/>
          <w:sz w:val="24"/>
          <w:szCs w:val="24"/>
        </w:rPr>
        <w:t xml:space="preserve">rland </w:t>
      </w:r>
      <w:proofErr w:type="spellStart"/>
      <w:r w:rsidR="00E74621">
        <w:rPr>
          <w:rFonts w:ascii="Times New Roman" w:eastAsiaTheme="minorEastAsia" w:hAnsi="Times New Roman" w:cs="Times New Roman"/>
          <w:sz w:val="24"/>
          <w:szCs w:val="24"/>
        </w:rPr>
        <w:t>and</w:t>
      </w:r>
      <w:proofErr w:type="spellEnd"/>
      <w:r w:rsidR="00A97C5E" w:rsidRPr="004E0D66">
        <w:rPr>
          <w:rFonts w:ascii="Times New Roman" w:eastAsiaTheme="minorEastAsia" w:hAnsi="Times New Roman" w:cs="Times New Roman"/>
          <w:sz w:val="24"/>
          <w:szCs w:val="24"/>
        </w:rPr>
        <w:t xml:space="preserve"> </w:t>
      </w:r>
      <w:proofErr w:type="spellStart"/>
      <w:r w:rsidR="00E74621" w:rsidRPr="004E0D66">
        <w:rPr>
          <w:rFonts w:ascii="Times New Roman" w:eastAsiaTheme="minorEastAsia" w:hAnsi="Times New Roman" w:cs="Times New Roman"/>
          <w:sz w:val="24"/>
          <w:szCs w:val="24"/>
        </w:rPr>
        <w:t>Vinschgau</w:t>
      </w:r>
      <w:proofErr w:type="spellEnd"/>
      <w:r w:rsidR="00E61405">
        <w:rPr>
          <w:rFonts w:ascii="Times New Roman" w:eastAsiaTheme="minorEastAsia" w:hAnsi="Times New Roman" w:cs="Times New Roman"/>
          <w:sz w:val="24"/>
          <w:szCs w:val="24"/>
        </w:rPr>
        <w:t>.</w:t>
      </w:r>
      <w:r w:rsidR="00A97C5E" w:rsidRPr="003F759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Located in the southern side of the Alps, the </w:t>
      </w:r>
      <w:r w:rsidR="00491D7C">
        <w:rPr>
          <w:rFonts w:ascii="Times New Roman" w:eastAsiaTheme="minorEastAsia" w:hAnsi="Times New Roman" w:cs="Times New Roman"/>
          <w:sz w:val="24"/>
          <w:szCs w:val="24"/>
          <w:lang w:val="en-US"/>
        </w:rPr>
        <w:t>landscape</w:t>
      </w:r>
      <w:r>
        <w:rPr>
          <w:rFonts w:ascii="Times New Roman" w:eastAsiaTheme="minorEastAsia" w:hAnsi="Times New Roman" w:cs="Times New Roman"/>
          <w:sz w:val="24"/>
          <w:szCs w:val="24"/>
          <w:lang w:val="en-US"/>
        </w:rPr>
        <w:t xml:space="preserve"> is </w:t>
      </w:r>
      <w:r w:rsidR="00491D7C">
        <w:rPr>
          <w:rFonts w:ascii="Times New Roman" w:eastAsiaTheme="minorEastAsia" w:hAnsi="Times New Roman" w:cs="Times New Roman"/>
          <w:sz w:val="24"/>
          <w:szCs w:val="24"/>
          <w:lang w:val="en-US"/>
        </w:rPr>
        <w:t>formed by valleys at elevations as low as 200 m a.s.l. and high mountain peaks reaching 3000 m a.s.l.</w:t>
      </w:r>
      <w:r w:rsidR="00CF0980">
        <w:rPr>
          <w:rFonts w:ascii="Times New Roman" w:eastAsiaTheme="minorEastAsia" w:hAnsi="Times New Roman" w:cs="Times New Roman"/>
          <w:sz w:val="24"/>
          <w:szCs w:val="24"/>
          <w:lang w:val="en-US"/>
        </w:rPr>
        <w:t>. The elevations of the surveyed orchards ranged between</w:t>
      </w:r>
      <w:r w:rsidR="00CF0980" w:rsidRPr="003F759C">
        <w:rPr>
          <w:rFonts w:ascii="Times New Roman" w:eastAsiaTheme="minorEastAsia" w:hAnsi="Times New Roman" w:cs="Times New Roman"/>
          <w:sz w:val="24"/>
          <w:szCs w:val="24"/>
          <w:lang w:val="en-US"/>
        </w:rPr>
        <w:t xml:space="preserve"> 200 m a.s.l. elevation in the valleys and up to 1000 m a.s.l. in the adjacent hill sides.</w:t>
      </w:r>
      <w:r w:rsidR="00CF0980">
        <w:rPr>
          <w:rFonts w:ascii="Times New Roman" w:eastAsiaTheme="minorEastAsia" w:hAnsi="Times New Roman" w:cs="Times New Roman"/>
          <w:sz w:val="24"/>
          <w:szCs w:val="24"/>
          <w:lang w:val="en-US"/>
        </w:rPr>
        <w:t xml:space="preserve"> The annual mean temperature in the apple growing area is about 15°C.</w:t>
      </w:r>
    </w:p>
    <w:p w14:paraId="4B6B0784" w14:textId="77777777" w:rsidR="00FB5EA7" w:rsidRPr="00702A59" w:rsidRDefault="00FB5EA7" w:rsidP="00B50177">
      <w:pPr>
        <w:widowControl w:val="0"/>
        <w:overflowPunct w:val="0"/>
        <w:autoSpaceDE w:val="0"/>
        <w:autoSpaceDN w:val="0"/>
        <w:adjustRightInd w:val="0"/>
        <w:spacing w:after="0" w:line="240" w:lineRule="auto"/>
        <w:jc w:val="both"/>
        <w:rPr>
          <w:rFonts w:ascii="Times New Roman" w:hAnsi="Times New Roman" w:cs="Times New Roman"/>
          <w:sz w:val="24"/>
          <w:szCs w:val="24"/>
          <w:lang w:val="en-US"/>
        </w:rPr>
      </w:pPr>
    </w:p>
    <w:p w14:paraId="3C8BDC96" w14:textId="149DB994" w:rsidR="00B50177" w:rsidRPr="00FB5EA7" w:rsidRDefault="00B50177" w:rsidP="00702A59">
      <w:pPr>
        <w:pStyle w:val="Heading2"/>
        <w:rPr>
          <w:lang w:val="en-US"/>
        </w:rPr>
      </w:pPr>
      <w:r w:rsidRPr="00FB5EA7">
        <w:rPr>
          <w:lang w:val="en-US"/>
        </w:rPr>
        <w:t>M</w:t>
      </w:r>
      <w:r w:rsidR="00FB5EA7">
        <w:rPr>
          <w:lang w:val="en-US"/>
        </w:rPr>
        <w:t>aterial and m</w:t>
      </w:r>
      <w:r w:rsidRPr="00FB5EA7">
        <w:rPr>
          <w:lang w:val="en-US"/>
        </w:rPr>
        <w:t>ethods</w:t>
      </w:r>
    </w:p>
    <w:p w14:paraId="09AD8C33" w14:textId="1894EE8E" w:rsidR="0098746B" w:rsidRDefault="00995518" w:rsidP="00C11CF6">
      <w:pPr>
        <w:pStyle w:val="Heading3"/>
        <w:rPr>
          <w:lang w:val="en-US"/>
        </w:rPr>
      </w:pPr>
      <w:r>
        <w:rPr>
          <w:lang w:val="en-US"/>
        </w:rPr>
        <w:t>Psyllid</w:t>
      </w:r>
      <w:r w:rsidR="0098746B">
        <w:rPr>
          <w:lang w:val="en-US"/>
        </w:rPr>
        <w:t xml:space="preserve"> </w:t>
      </w:r>
      <w:r w:rsidR="00761163">
        <w:rPr>
          <w:lang w:val="en-US"/>
        </w:rPr>
        <w:t xml:space="preserve">vector </w:t>
      </w:r>
      <w:r w:rsidR="0098746B">
        <w:rPr>
          <w:lang w:val="en-US"/>
        </w:rPr>
        <w:t>sampling</w:t>
      </w:r>
    </w:p>
    <w:p w14:paraId="62FEB866" w14:textId="10E90044" w:rsidR="00C26BA0" w:rsidRDefault="00914CF4" w:rsidP="005F6898">
      <w:pPr>
        <w:widowControl w:val="0"/>
        <w:autoSpaceDE w:val="0"/>
        <w:autoSpaceDN w:val="0"/>
        <w:adjustRightInd w:val="0"/>
        <w:spacing w:after="0" w:line="48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Monitoring d</w:t>
      </w:r>
      <w:r w:rsidR="00D42B4B" w:rsidRPr="00A971B7">
        <w:rPr>
          <w:rFonts w:ascii="Times New Roman" w:eastAsiaTheme="minorEastAsia" w:hAnsi="Times New Roman" w:cs="Times New Roman"/>
          <w:sz w:val="24"/>
          <w:szCs w:val="24"/>
          <w:lang w:val="en-US"/>
        </w:rPr>
        <w:t>ata on</w:t>
      </w:r>
      <w:r>
        <w:rPr>
          <w:rFonts w:ascii="Times New Roman" w:eastAsiaTheme="minorEastAsia" w:hAnsi="Times New Roman" w:cs="Times New Roman"/>
          <w:sz w:val="24"/>
          <w:szCs w:val="24"/>
          <w:lang w:val="en-US"/>
        </w:rPr>
        <w:t xml:space="preserve"> both AP vectors,</w:t>
      </w:r>
      <w:r w:rsidR="00D42B4B" w:rsidRPr="00A971B7">
        <w:rPr>
          <w:rFonts w:ascii="Times New Roman" w:eastAsiaTheme="minorEastAsia" w:hAnsi="Times New Roman" w:cs="Times New Roman"/>
          <w:sz w:val="24"/>
          <w:szCs w:val="24"/>
          <w:lang w:val="en-US"/>
        </w:rPr>
        <w:t xml:space="preserve"> </w:t>
      </w:r>
      <w:r w:rsidRPr="00914CF4">
        <w:rPr>
          <w:rFonts w:ascii="Times New Roman" w:eastAsiaTheme="minorEastAsia" w:hAnsi="Times New Roman" w:cs="Times New Roman"/>
          <w:i/>
          <w:sz w:val="24"/>
          <w:szCs w:val="24"/>
          <w:lang w:val="en-US"/>
        </w:rPr>
        <w:t>C. melanoneura</w:t>
      </w:r>
      <w:r>
        <w:rPr>
          <w:rFonts w:ascii="Times New Roman" w:eastAsiaTheme="minorEastAsia" w:hAnsi="Times New Roman" w:cs="Times New Roman"/>
          <w:sz w:val="24"/>
          <w:szCs w:val="24"/>
          <w:lang w:val="en-US"/>
        </w:rPr>
        <w:t xml:space="preserve"> and </w:t>
      </w:r>
      <w:r w:rsidRPr="00914CF4">
        <w:rPr>
          <w:rFonts w:ascii="Times New Roman" w:eastAsiaTheme="minorEastAsia" w:hAnsi="Times New Roman" w:cs="Times New Roman"/>
          <w:i/>
          <w:sz w:val="24"/>
          <w:szCs w:val="24"/>
          <w:lang w:val="en-US"/>
        </w:rPr>
        <w:t>C. picta</w:t>
      </w:r>
      <w:r>
        <w:rPr>
          <w:rFonts w:ascii="Times New Roman" w:eastAsiaTheme="minorEastAsia" w:hAnsi="Times New Roman" w:cs="Times New Roman"/>
          <w:sz w:val="24"/>
          <w:szCs w:val="24"/>
          <w:lang w:val="en-US"/>
        </w:rPr>
        <w:t>,</w:t>
      </w:r>
      <w:r w:rsidR="00D42B4B" w:rsidRPr="00A971B7">
        <w:rPr>
          <w:rFonts w:ascii="Times New Roman" w:eastAsiaTheme="minorEastAsia" w:hAnsi="Times New Roman" w:cs="Times New Roman"/>
          <w:sz w:val="24"/>
          <w:szCs w:val="24"/>
          <w:lang w:val="en-US"/>
        </w:rPr>
        <w:t xml:space="preserve"> w</w:t>
      </w:r>
      <w:r>
        <w:rPr>
          <w:rFonts w:ascii="Times New Roman" w:eastAsiaTheme="minorEastAsia" w:hAnsi="Times New Roman" w:cs="Times New Roman"/>
          <w:sz w:val="24"/>
          <w:szCs w:val="24"/>
          <w:lang w:val="en-US"/>
        </w:rPr>
        <w:t>ere</w:t>
      </w:r>
      <w:r w:rsidR="00D42B4B" w:rsidRPr="00A971B7">
        <w:rPr>
          <w:rFonts w:ascii="Times New Roman" w:eastAsiaTheme="minorEastAsia" w:hAnsi="Times New Roman" w:cs="Times New Roman"/>
          <w:sz w:val="24"/>
          <w:szCs w:val="24"/>
          <w:lang w:val="en-US"/>
        </w:rPr>
        <w:t xml:space="preserve"> provided by </w:t>
      </w:r>
      <w:r w:rsidR="001255A5">
        <w:rPr>
          <w:rFonts w:ascii="Times New Roman" w:eastAsiaTheme="minorEastAsia" w:hAnsi="Times New Roman" w:cs="Times New Roman"/>
          <w:sz w:val="24"/>
          <w:szCs w:val="24"/>
          <w:lang w:val="en-US"/>
        </w:rPr>
        <w:t>both</w:t>
      </w:r>
      <w:r>
        <w:rPr>
          <w:rFonts w:ascii="Times New Roman" w:eastAsiaTheme="minorEastAsia" w:hAnsi="Times New Roman" w:cs="Times New Roman"/>
          <w:sz w:val="24"/>
          <w:szCs w:val="24"/>
          <w:lang w:val="en-US"/>
        </w:rPr>
        <w:t xml:space="preserve"> </w:t>
      </w:r>
      <w:r w:rsidR="002457CD">
        <w:rPr>
          <w:rFonts w:ascii="Times New Roman" w:eastAsiaTheme="minorEastAsia" w:hAnsi="Times New Roman" w:cs="Times New Roman"/>
          <w:sz w:val="24"/>
          <w:szCs w:val="24"/>
          <w:lang w:val="en-US"/>
        </w:rPr>
        <w:t>the “</w:t>
      </w:r>
      <w:proofErr w:type="spellStart"/>
      <w:r w:rsidR="002457CD">
        <w:rPr>
          <w:rFonts w:ascii="Times New Roman" w:eastAsiaTheme="minorEastAsia" w:hAnsi="Times New Roman" w:cs="Times New Roman"/>
          <w:sz w:val="24"/>
          <w:szCs w:val="24"/>
          <w:lang w:val="en-US"/>
        </w:rPr>
        <w:t>Laimburg</w:t>
      </w:r>
      <w:proofErr w:type="spellEnd"/>
      <w:r w:rsidR="002457CD">
        <w:rPr>
          <w:rFonts w:ascii="Times New Roman" w:eastAsiaTheme="minorEastAsia" w:hAnsi="Times New Roman" w:cs="Times New Roman"/>
          <w:sz w:val="24"/>
          <w:szCs w:val="24"/>
          <w:lang w:val="en-US"/>
        </w:rPr>
        <w:t xml:space="preserve"> Research Centre” </w:t>
      </w:r>
      <w:r w:rsidR="0059371E">
        <w:rPr>
          <w:rFonts w:ascii="Times New Roman" w:eastAsiaTheme="minorEastAsia" w:hAnsi="Times New Roman" w:cs="Times New Roman"/>
          <w:sz w:val="24"/>
          <w:szCs w:val="24"/>
          <w:lang w:val="en-US"/>
        </w:rPr>
        <w:fldChar w:fldCharType="begin"/>
      </w:r>
      <w:r w:rsidR="0059371E">
        <w:rPr>
          <w:rFonts w:ascii="Times New Roman" w:eastAsiaTheme="minorEastAsia" w:hAnsi="Times New Roman" w:cs="Times New Roman"/>
          <w:sz w:val="24"/>
          <w:szCs w:val="24"/>
          <w:lang w:val="en-US"/>
        </w:rPr>
        <w:instrText xml:space="preserve"> ADDIN EN.CITE &lt;EndNote&gt;&lt;Cite&gt;&lt;Author&gt;Katrin Janik&lt;/Author&gt;&lt;Year&gt;2016&lt;/Year&gt;&lt;RecNum&gt;6903&lt;/RecNum&gt;&lt;DisplayText&gt;(Katrin Janik 2016)&lt;/DisplayText&gt;&lt;record&gt;&lt;rec-number&gt;6903&lt;/rec-number&gt;&lt;foreign-keys&gt;&lt;key app="EN" db-id="dpwwrdppxarvf3ezfe4xt95p5dtv2f29vxp2" timestamp="1468316917"&gt;6903&lt;/key&gt;&lt;/foreign-keys&gt;&lt;ref-type name="Journal Article"&gt;17&lt;/ref-type&gt;&lt;contributors&gt;&lt;authors&gt;&lt;author&gt;Katrin Janik, Stefanie Fischnaller, Christine Kerschbamer&lt;/author&gt;&lt;/authors&gt;&lt;/contributors&gt;&lt;titles&gt;&lt;title&gt;Suche nach weiteren Überträgern des Apfeltriebsuchterregers&lt;/title&gt;&lt;secondary-title&gt;Obst- und Weinbau&lt;/secondary-title&gt;&lt;/titles&gt;&lt;periodical&gt;&lt;full-title&gt;Obst- und Weinbau&lt;/full-title&gt;&lt;/periodical&gt;&lt;volume&gt;4&lt;/volume&gt;&lt;keywords&gt;&lt;keyword&gt;non-vector&lt;/keyword&gt;&lt;keyword&gt;apple proliferation&lt;/keyword&gt;&lt;/keywords&gt;&lt;dates&gt;&lt;year&gt;2016&lt;/year&gt;&lt;/dates&gt;&lt;urls&gt;&lt;/urls&gt;&lt;/record&gt;&lt;/Cite&gt;&lt;/EndNote&gt;</w:instrText>
      </w:r>
      <w:r w:rsidR="0059371E">
        <w:rPr>
          <w:rFonts w:ascii="Times New Roman" w:eastAsiaTheme="minorEastAsia" w:hAnsi="Times New Roman" w:cs="Times New Roman"/>
          <w:sz w:val="24"/>
          <w:szCs w:val="24"/>
          <w:lang w:val="en-US"/>
        </w:rPr>
        <w:fldChar w:fldCharType="separate"/>
      </w:r>
      <w:r w:rsidR="0059371E">
        <w:rPr>
          <w:rFonts w:ascii="Times New Roman" w:eastAsiaTheme="minorEastAsia" w:hAnsi="Times New Roman" w:cs="Times New Roman"/>
          <w:noProof/>
          <w:sz w:val="24"/>
          <w:szCs w:val="24"/>
          <w:lang w:val="en-US"/>
        </w:rPr>
        <w:t>(Katrin Janik 2016)</w:t>
      </w:r>
      <w:r w:rsidR="0059371E">
        <w:rPr>
          <w:rFonts w:ascii="Times New Roman" w:eastAsiaTheme="minorEastAsia" w:hAnsi="Times New Roman" w:cs="Times New Roman"/>
          <w:sz w:val="24"/>
          <w:szCs w:val="24"/>
          <w:lang w:val="en-US"/>
        </w:rPr>
        <w:fldChar w:fldCharType="end"/>
      </w:r>
      <w:r w:rsidR="00D42B4B" w:rsidRPr="00A971B7">
        <w:rPr>
          <w:rFonts w:ascii="Times New Roman" w:eastAsiaTheme="minorEastAsia" w:hAnsi="Times New Roman" w:cs="Times New Roman"/>
          <w:sz w:val="24"/>
          <w:szCs w:val="24"/>
          <w:lang w:val="en-US"/>
        </w:rPr>
        <w:t xml:space="preserve"> and</w:t>
      </w:r>
      <w:r w:rsidR="005F6898" w:rsidRPr="00A971B7">
        <w:rPr>
          <w:rFonts w:ascii="Times New Roman" w:eastAsiaTheme="minorEastAsia" w:hAnsi="Times New Roman" w:cs="Times New Roman"/>
          <w:sz w:val="24"/>
          <w:szCs w:val="24"/>
          <w:lang w:val="en-US"/>
        </w:rPr>
        <w:t xml:space="preserve"> </w:t>
      </w:r>
      <w:r w:rsidR="00D42B4B" w:rsidRPr="00A971B7">
        <w:rPr>
          <w:rFonts w:ascii="Times New Roman" w:eastAsiaTheme="minorEastAsia" w:hAnsi="Times New Roman" w:cs="Times New Roman"/>
          <w:sz w:val="24"/>
          <w:szCs w:val="24"/>
          <w:lang w:val="en-US"/>
        </w:rPr>
        <w:t>the South Tyrol advisory council “</w:t>
      </w:r>
      <w:proofErr w:type="spellStart"/>
      <w:r w:rsidR="005F6898" w:rsidRPr="00A971B7">
        <w:rPr>
          <w:rFonts w:ascii="Times New Roman" w:eastAsiaTheme="minorEastAsia" w:hAnsi="Times New Roman" w:cs="Times New Roman"/>
          <w:sz w:val="24"/>
          <w:szCs w:val="24"/>
          <w:lang w:val="en-US"/>
        </w:rPr>
        <w:t>Sü</w:t>
      </w:r>
      <w:r w:rsidR="00D42B4B" w:rsidRPr="00A971B7">
        <w:rPr>
          <w:rFonts w:ascii="Times New Roman" w:eastAsiaTheme="minorEastAsia" w:hAnsi="Times New Roman" w:cs="Times New Roman"/>
          <w:sz w:val="24"/>
          <w:szCs w:val="24"/>
          <w:lang w:val="en-US"/>
        </w:rPr>
        <w:t>dtiroler</w:t>
      </w:r>
      <w:proofErr w:type="spellEnd"/>
      <w:r w:rsidR="00D42B4B" w:rsidRPr="00A971B7">
        <w:rPr>
          <w:rFonts w:ascii="Times New Roman" w:eastAsiaTheme="minorEastAsia" w:hAnsi="Times New Roman" w:cs="Times New Roman"/>
          <w:sz w:val="24"/>
          <w:szCs w:val="24"/>
          <w:lang w:val="en-US"/>
        </w:rPr>
        <w:t xml:space="preserve"> </w:t>
      </w:r>
      <w:proofErr w:type="spellStart"/>
      <w:r w:rsidR="00D42B4B" w:rsidRPr="00A971B7">
        <w:rPr>
          <w:rFonts w:ascii="Times New Roman" w:eastAsiaTheme="minorEastAsia" w:hAnsi="Times New Roman" w:cs="Times New Roman"/>
          <w:sz w:val="24"/>
          <w:szCs w:val="24"/>
          <w:lang w:val="en-US"/>
        </w:rPr>
        <w:t>Beratungsring</w:t>
      </w:r>
      <w:proofErr w:type="spellEnd"/>
      <w:r w:rsidR="00D42B4B" w:rsidRPr="00A971B7">
        <w:rPr>
          <w:rFonts w:ascii="Times New Roman" w:eastAsiaTheme="minorEastAsia" w:hAnsi="Times New Roman" w:cs="Times New Roman"/>
          <w:sz w:val="24"/>
          <w:szCs w:val="24"/>
          <w:lang w:val="en-US"/>
        </w:rPr>
        <w:t>”</w:t>
      </w:r>
      <w:r w:rsidR="005F6898" w:rsidRPr="00A971B7">
        <w:rPr>
          <w:rFonts w:ascii="Times New Roman" w:eastAsiaTheme="minorEastAsia" w:hAnsi="Times New Roman" w:cs="Times New Roman"/>
          <w:sz w:val="24"/>
          <w:szCs w:val="24"/>
          <w:lang w:val="en-US"/>
        </w:rPr>
        <w:t xml:space="preserve">. </w:t>
      </w:r>
      <w:r w:rsidR="000B3857">
        <w:rPr>
          <w:rFonts w:ascii="Times New Roman" w:eastAsiaTheme="minorEastAsia" w:hAnsi="Times New Roman" w:cs="Times New Roman"/>
          <w:sz w:val="24"/>
          <w:szCs w:val="24"/>
          <w:lang w:val="en-US"/>
        </w:rPr>
        <w:t xml:space="preserve">178 orchards were surveyed one to four times between </w:t>
      </w:r>
      <w:r>
        <w:rPr>
          <w:rFonts w:ascii="Times New Roman" w:eastAsiaTheme="minorEastAsia" w:hAnsi="Times New Roman" w:cs="Times New Roman"/>
          <w:sz w:val="24"/>
          <w:szCs w:val="24"/>
          <w:lang w:val="en-US"/>
        </w:rPr>
        <w:t>2013 and 2016</w:t>
      </w:r>
      <w:r w:rsidR="000B3857">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Psyllid vectors were collected using </w:t>
      </w:r>
      <w:r w:rsidR="000B3857">
        <w:rPr>
          <w:rFonts w:ascii="Times New Roman" w:eastAsiaTheme="minorEastAsia" w:hAnsi="Times New Roman" w:cs="Times New Roman"/>
          <w:sz w:val="24"/>
          <w:szCs w:val="24"/>
          <w:lang w:val="en-US"/>
        </w:rPr>
        <w:t>yellow sticky traps</w:t>
      </w:r>
      <w:r w:rsidR="000B3857" w:rsidRPr="00A971B7">
        <w:rPr>
          <w:rFonts w:ascii="Times New Roman" w:eastAsiaTheme="minorEastAsia" w:hAnsi="Times New Roman" w:cs="Times New Roman"/>
          <w:sz w:val="24"/>
          <w:szCs w:val="24"/>
          <w:lang w:val="en-US"/>
        </w:rPr>
        <w:t xml:space="preserve"> </w:t>
      </w:r>
      <w:r w:rsidR="000B3857">
        <w:rPr>
          <w:rFonts w:ascii="Times New Roman" w:eastAsiaTheme="minorEastAsia" w:hAnsi="Times New Roman" w:cs="Times New Roman"/>
          <w:sz w:val="24"/>
          <w:szCs w:val="24"/>
          <w:lang w:val="en-US"/>
        </w:rPr>
        <w:t xml:space="preserve">and the </w:t>
      </w:r>
      <w:r w:rsidR="00D42B4B" w:rsidRPr="00A971B7">
        <w:rPr>
          <w:rFonts w:ascii="Times New Roman" w:eastAsiaTheme="minorEastAsia" w:hAnsi="Times New Roman" w:cs="Times New Roman"/>
          <w:sz w:val="24"/>
          <w:szCs w:val="24"/>
          <w:lang w:val="en-US"/>
        </w:rPr>
        <w:t>“beating tray”</w:t>
      </w:r>
      <w:r>
        <w:rPr>
          <w:rFonts w:ascii="Times New Roman" w:eastAsiaTheme="minorEastAsia" w:hAnsi="Times New Roman" w:cs="Times New Roman"/>
          <w:sz w:val="24"/>
          <w:szCs w:val="24"/>
          <w:lang w:val="en-US"/>
        </w:rPr>
        <w:t>-method</w:t>
      </w:r>
      <w:r w:rsidR="00D42B4B" w:rsidRPr="00A971B7">
        <w:rPr>
          <w:rFonts w:ascii="Times New Roman" w:eastAsiaTheme="minorEastAsia" w:hAnsi="Times New Roman" w:cs="Times New Roman"/>
          <w:sz w:val="24"/>
          <w:szCs w:val="24"/>
          <w:lang w:val="en-US"/>
        </w:rPr>
        <w:t xml:space="preserve"> </w:t>
      </w:r>
      <w:r w:rsidR="007108C9" w:rsidRPr="00A971B7">
        <w:rPr>
          <w:rFonts w:ascii="Times New Roman" w:eastAsiaTheme="minorEastAsia" w:hAnsi="Times New Roman" w:cs="Times New Roman"/>
          <w:sz w:val="24"/>
          <w:szCs w:val="24"/>
          <w:lang w:val="en-US"/>
        </w:rPr>
        <w:fldChar w:fldCharType="begin">
          <w:fldData xml:space="preserve">PEVuZE5vdGU+PENpdGU+PEF1dGhvcj5Ib3J0b248L0F1dGhvcj48WWVhcj4xOTk5PC9ZZWFyPjxS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</w:fldData>
        </w:fldChar>
      </w:r>
      <w:r w:rsidR="007108C9" w:rsidRPr="00A971B7">
        <w:rPr>
          <w:rFonts w:ascii="Times New Roman" w:eastAsiaTheme="minorEastAsia" w:hAnsi="Times New Roman" w:cs="Times New Roman"/>
          <w:sz w:val="24"/>
          <w:szCs w:val="24"/>
          <w:lang w:val="en-US"/>
        </w:rPr>
        <w:instrText xml:space="preserve"> ADDIN EN.CITE </w:instrText>
      </w:r>
      <w:r w:rsidR="007108C9" w:rsidRPr="00A971B7">
        <w:rPr>
          <w:rFonts w:ascii="Times New Roman" w:eastAsiaTheme="minorEastAsia" w:hAnsi="Times New Roman" w:cs="Times New Roman"/>
          <w:sz w:val="24"/>
          <w:szCs w:val="24"/>
          <w:lang w:val="en-US"/>
        </w:rPr>
        <w:fldChar w:fldCharType="begin">
          <w:fldData xml:space="preserve">PEVuZE5vdGU+PENpdGU+PEF1dGhvcj5Ib3J0b248L0F1dGhvcj48WWVhcj4xOTk5PC9ZZWFyPjxS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</w:fldData>
        </w:fldChar>
      </w:r>
      <w:r w:rsidR="007108C9" w:rsidRPr="00A971B7">
        <w:rPr>
          <w:rFonts w:ascii="Times New Roman" w:eastAsiaTheme="minorEastAsia" w:hAnsi="Times New Roman" w:cs="Times New Roman"/>
          <w:sz w:val="24"/>
          <w:szCs w:val="24"/>
          <w:lang w:val="en-US"/>
        </w:rPr>
        <w:instrText xml:space="preserve"> ADDIN EN.CITE.DATA </w:instrText>
      </w:r>
      <w:r w:rsidR="007108C9" w:rsidRPr="00A971B7">
        <w:rPr>
          <w:rFonts w:ascii="Times New Roman" w:eastAsiaTheme="minorEastAsia" w:hAnsi="Times New Roman" w:cs="Times New Roman"/>
          <w:sz w:val="24"/>
          <w:szCs w:val="24"/>
          <w:lang w:val="en-US"/>
        </w:rPr>
      </w:r>
      <w:r w:rsidR="007108C9" w:rsidRPr="00A971B7">
        <w:rPr>
          <w:rFonts w:ascii="Times New Roman" w:eastAsiaTheme="minorEastAsia" w:hAnsi="Times New Roman" w:cs="Times New Roman"/>
          <w:sz w:val="24"/>
          <w:szCs w:val="24"/>
          <w:lang w:val="en-US"/>
        </w:rPr>
        <w:fldChar w:fldCharType="end"/>
      </w:r>
      <w:r w:rsidR="007108C9" w:rsidRPr="00A971B7">
        <w:rPr>
          <w:rFonts w:ascii="Times New Roman" w:eastAsiaTheme="minorEastAsia" w:hAnsi="Times New Roman" w:cs="Times New Roman"/>
          <w:sz w:val="24"/>
          <w:szCs w:val="24"/>
          <w:lang w:val="en-US"/>
        </w:rPr>
      </w:r>
      <w:r w:rsidR="007108C9" w:rsidRPr="00A971B7">
        <w:rPr>
          <w:rFonts w:ascii="Times New Roman" w:eastAsiaTheme="minorEastAsia" w:hAnsi="Times New Roman" w:cs="Times New Roman"/>
          <w:sz w:val="24"/>
          <w:szCs w:val="24"/>
          <w:lang w:val="en-US"/>
        </w:rPr>
        <w:fldChar w:fldCharType="separate"/>
      </w:r>
      <w:r w:rsidR="007108C9" w:rsidRPr="00A971B7">
        <w:rPr>
          <w:rFonts w:ascii="Times New Roman" w:eastAsiaTheme="minorEastAsia" w:hAnsi="Times New Roman" w:cs="Times New Roman"/>
          <w:noProof/>
          <w:sz w:val="24"/>
          <w:szCs w:val="24"/>
          <w:lang w:val="en-US"/>
        </w:rPr>
        <w:t>(Horton 1999, Muther and Vogt 2003)</w:t>
      </w:r>
      <w:r w:rsidR="007108C9" w:rsidRPr="00A971B7">
        <w:rPr>
          <w:rFonts w:ascii="Times New Roman" w:eastAsiaTheme="minorEastAsia" w:hAnsi="Times New Roman" w:cs="Times New Roman"/>
          <w:sz w:val="24"/>
          <w:szCs w:val="24"/>
          <w:lang w:val="en-US"/>
        </w:rPr>
        <w:fldChar w:fldCharType="end"/>
      </w:r>
      <w:r>
        <w:rPr>
          <w:rFonts w:ascii="Times New Roman" w:eastAsiaTheme="minorEastAsia" w:hAnsi="Times New Roman" w:cs="Times New Roman"/>
          <w:sz w:val="24"/>
          <w:szCs w:val="24"/>
          <w:lang w:val="en-US"/>
        </w:rPr>
        <w:t>. Depending on orchard size</w:t>
      </w:r>
      <w:r w:rsidR="00D42B4B" w:rsidRPr="00A971B7">
        <w:rPr>
          <w:rFonts w:ascii="Times New Roman" w:eastAsiaTheme="minorEastAsia" w:hAnsi="Times New Roman" w:cs="Times New Roman"/>
          <w:sz w:val="24"/>
          <w:szCs w:val="24"/>
          <w:lang w:val="en-US"/>
        </w:rPr>
        <w:t>, between 20</w:t>
      </w:r>
      <w:r w:rsidR="005F6898" w:rsidRPr="00A971B7">
        <w:rPr>
          <w:rFonts w:ascii="Times New Roman" w:eastAsiaTheme="minorEastAsia" w:hAnsi="Times New Roman" w:cs="Times New Roman"/>
          <w:sz w:val="24"/>
          <w:szCs w:val="24"/>
          <w:lang w:val="en-US"/>
        </w:rPr>
        <w:t xml:space="preserve"> </w:t>
      </w:r>
      <w:r w:rsidR="00D42B4B" w:rsidRPr="00A971B7">
        <w:rPr>
          <w:rFonts w:ascii="Times New Roman" w:eastAsiaTheme="minorEastAsia" w:hAnsi="Times New Roman" w:cs="Times New Roman"/>
          <w:sz w:val="24"/>
          <w:szCs w:val="24"/>
          <w:lang w:val="en-US"/>
        </w:rPr>
        <w:t xml:space="preserve">and 200 </w:t>
      </w:r>
      <w:r>
        <w:rPr>
          <w:rFonts w:ascii="Times New Roman" w:eastAsiaTheme="minorEastAsia" w:hAnsi="Times New Roman" w:cs="Times New Roman"/>
          <w:sz w:val="24"/>
          <w:szCs w:val="24"/>
          <w:lang w:val="en-US"/>
        </w:rPr>
        <w:t>apple trees were randomly selected</w:t>
      </w:r>
      <w:r w:rsidR="008E784A">
        <w:rPr>
          <w:rFonts w:ascii="Times New Roman" w:eastAsiaTheme="minorEastAsia" w:hAnsi="Times New Roman" w:cs="Times New Roman"/>
          <w:sz w:val="24"/>
          <w:szCs w:val="24"/>
          <w:lang w:val="en-US"/>
        </w:rPr>
        <w:t xml:space="preserve"> for vector sampling</w:t>
      </w:r>
      <w:r w:rsidR="00D42B4B" w:rsidRPr="00A971B7">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Spec</w:t>
      </w:r>
      <w:r w:rsidR="005F6898" w:rsidRPr="00A971B7">
        <w:rPr>
          <w:rFonts w:ascii="Times New Roman" w:eastAsiaTheme="minorEastAsia" w:hAnsi="Times New Roman" w:cs="Times New Roman"/>
          <w:sz w:val="24"/>
          <w:szCs w:val="24"/>
          <w:lang w:val="en-US"/>
        </w:rPr>
        <w:t>i</w:t>
      </w:r>
      <w:r>
        <w:rPr>
          <w:rFonts w:ascii="Times New Roman" w:eastAsiaTheme="minorEastAsia" w:hAnsi="Times New Roman" w:cs="Times New Roman"/>
          <w:sz w:val="24"/>
          <w:szCs w:val="24"/>
          <w:lang w:val="en-US"/>
        </w:rPr>
        <w:t>es i</w:t>
      </w:r>
      <w:r w:rsidR="005F6898" w:rsidRPr="00A971B7">
        <w:rPr>
          <w:rFonts w:ascii="Times New Roman" w:eastAsiaTheme="minorEastAsia" w:hAnsi="Times New Roman" w:cs="Times New Roman"/>
          <w:sz w:val="24"/>
          <w:szCs w:val="24"/>
          <w:lang w:val="en-US"/>
        </w:rPr>
        <w:t>dentifi</w:t>
      </w:r>
      <w:r w:rsidR="00D42B4B" w:rsidRPr="00A971B7">
        <w:rPr>
          <w:rFonts w:ascii="Times New Roman" w:eastAsiaTheme="minorEastAsia" w:hAnsi="Times New Roman" w:cs="Times New Roman"/>
          <w:sz w:val="24"/>
          <w:szCs w:val="24"/>
          <w:lang w:val="en-US"/>
        </w:rPr>
        <w:t xml:space="preserve">cation </w:t>
      </w:r>
      <w:r>
        <w:rPr>
          <w:rFonts w:ascii="Times New Roman" w:eastAsiaTheme="minorEastAsia" w:hAnsi="Times New Roman" w:cs="Times New Roman"/>
          <w:sz w:val="24"/>
          <w:szCs w:val="24"/>
          <w:lang w:val="en-US"/>
        </w:rPr>
        <w:t xml:space="preserve">followed the </w:t>
      </w:r>
      <w:r w:rsidR="00D42B4B" w:rsidRPr="00A971B7">
        <w:rPr>
          <w:rFonts w:ascii="Times New Roman" w:eastAsiaTheme="minorEastAsia" w:hAnsi="Times New Roman" w:cs="Times New Roman"/>
          <w:sz w:val="24"/>
          <w:szCs w:val="24"/>
          <w:lang w:val="en-US"/>
        </w:rPr>
        <w:t xml:space="preserve">keys by </w:t>
      </w:r>
      <w:r w:rsidR="00761163" w:rsidRPr="00A971B7">
        <w:rPr>
          <w:rFonts w:ascii="Times New Roman" w:eastAsiaTheme="minorEastAsia" w:hAnsi="Times New Roman" w:cs="Times New Roman"/>
          <w:sz w:val="24"/>
          <w:szCs w:val="24"/>
          <w:lang w:val="en-US"/>
        </w:rPr>
        <w:fldChar w:fldCharType="begin"/>
      </w:r>
      <w:r w:rsidR="00761163" w:rsidRPr="00A971B7">
        <w:rPr>
          <w:rFonts w:ascii="Times New Roman" w:eastAsiaTheme="minorEastAsia" w:hAnsi="Times New Roman" w:cs="Times New Roman"/>
          <w:sz w:val="24"/>
          <w:szCs w:val="24"/>
          <w:lang w:val="en-US"/>
        </w:rPr>
        <w:instrText xml:space="preserve"> ADDIN EN.CITE &lt;EndNote&gt;&lt;Cite AuthorYear="1"&gt;&lt;Author&gt;Ossiannilsson&lt;/Author&gt;&lt;Year&gt;1992&lt;/Year&gt;&lt;RecNum&gt;6856&lt;/RecNum&gt;&lt;DisplayText&gt;Ossiannilsson (1992)&lt;/DisplayText&gt;&lt;record&gt;&lt;rec-number&gt;6856&lt;/rec-number&gt;&lt;foreign-keys&gt;&lt;key app="EN" db-id="dpwwrdppxarvf3ezfe4xt95p5dtv2f29vxp2" timestamp="1449840411"&gt;6856&lt;/key&gt;&lt;/foreign-keys&gt;&lt;ref-type name="Book"&gt;6&lt;/ref-type&gt;&lt;contributors&gt;&lt;authors&gt;&lt;author&gt;Ossiannilsson, Frej&lt;/author&gt;&lt;/authors&gt;&lt;/contributors&gt;&lt;titles&gt;&lt;title&gt;The Psylloidea (Homoptera) of Fennoscandia and Demark&lt;/title&gt;&lt;/titles&gt;&lt;dates&gt;&lt;year&gt;1992&lt;/year&gt;&lt;/dates&gt;&lt;pub-location&gt;Leiden; New York&lt;/pub-location&gt;&lt;publisher&gt;E.J. Brill&lt;/publisher&gt;&lt;isbn&gt;9004096108 9789004096103&lt;/isbn&gt;&lt;urls&gt;&lt;/urls&gt;&lt;remote-database-name&gt;/z-wcorg/&lt;/remote-database-name&gt;&lt;remote-database-provider&gt;http://worldcat.org&lt;/remote-database-provider&gt;&lt;language&gt;English&lt;/language&gt;&lt;/record&gt;&lt;/Cite&gt;&lt;/EndNote&gt;</w:instrText>
      </w:r>
      <w:r w:rsidR="00761163" w:rsidRPr="00A971B7">
        <w:rPr>
          <w:rFonts w:ascii="Times New Roman" w:eastAsiaTheme="minorEastAsia" w:hAnsi="Times New Roman" w:cs="Times New Roman"/>
          <w:sz w:val="24"/>
          <w:szCs w:val="24"/>
          <w:lang w:val="en-US"/>
        </w:rPr>
        <w:fldChar w:fldCharType="separate"/>
      </w:r>
      <w:r w:rsidR="00761163" w:rsidRPr="00A971B7">
        <w:rPr>
          <w:rFonts w:ascii="Times New Roman" w:eastAsiaTheme="minorEastAsia" w:hAnsi="Times New Roman" w:cs="Times New Roman"/>
          <w:noProof/>
          <w:sz w:val="24"/>
          <w:szCs w:val="24"/>
          <w:lang w:val="en-US"/>
        </w:rPr>
        <w:t>Ossiannilsson (1992)</w:t>
      </w:r>
      <w:r w:rsidR="00761163" w:rsidRPr="00A971B7">
        <w:rPr>
          <w:rFonts w:ascii="Times New Roman" w:eastAsiaTheme="minorEastAsia" w:hAnsi="Times New Roman" w:cs="Times New Roman"/>
          <w:sz w:val="24"/>
          <w:szCs w:val="24"/>
          <w:lang w:val="en-US"/>
        </w:rPr>
        <w:fldChar w:fldCharType="end"/>
      </w:r>
      <w:r w:rsidR="00D42B4B" w:rsidRPr="00A971B7">
        <w:rPr>
          <w:rFonts w:ascii="Times New Roman" w:eastAsiaTheme="minorEastAsia" w:hAnsi="Times New Roman" w:cs="Times New Roman"/>
          <w:sz w:val="24"/>
          <w:szCs w:val="24"/>
          <w:lang w:val="en-US"/>
        </w:rPr>
        <w:t>.</w:t>
      </w:r>
    </w:p>
    <w:p w14:paraId="31DC8E45" w14:textId="4DEC046A" w:rsidR="00C26BA0" w:rsidRPr="00CF51CD" w:rsidRDefault="00C26BA0" w:rsidP="00CF51CD">
      <w:pPr>
        <w:pStyle w:val="Heading3"/>
        <w:rPr>
          <w:lang w:val="en-US"/>
        </w:rPr>
      </w:pPr>
      <w:r w:rsidRPr="00CF51CD">
        <w:rPr>
          <w:lang w:val="en-US"/>
        </w:rPr>
        <w:t>Weather data</w:t>
      </w:r>
    </w:p>
    <w:p w14:paraId="701012C7" w14:textId="5C357A62" w:rsidR="00C6603D" w:rsidRPr="00C6603D" w:rsidRDefault="00C6603D" w:rsidP="00C6603D">
      <w:pPr>
        <w:widowControl w:val="0"/>
        <w:autoSpaceDE w:val="0"/>
        <w:autoSpaceDN w:val="0"/>
        <w:adjustRightInd w:val="0"/>
        <w:spacing w:after="0" w:line="48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Daily m</w:t>
      </w:r>
      <w:r w:rsidRPr="00C6603D">
        <w:rPr>
          <w:rFonts w:ascii="Times New Roman" w:eastAsiaTheme="minorEastAsia" w:hAnsi="Times New Roman" w:cs="Times New Roman"/>
          <w:sz w:val="24"/>
          <w:szCs w:val="24"/>
          <w:lang w:val="en-US"/>
        </w:rPr>
        <w:t>inimum, mean and maximum air temperature</w:t>
      </w:r>
      <w:r>
        <w:rPr>
          <w:rFonts w:ascii="Times New Roman" w:eastAsiaTheme="minorEastAsia" w:hAnsi="Times New Roman" w:cs="Times New Roman"/>
          <w:sz w:val="24"/>
          <w:szCs w:val="24"/>
          <w:lang w:val="en-US"/>
        </w:rPr>
        <w:t xml:space="preserve"> were derived from weather stations provided by the </w:t>
      </w:r>
      <w:r w:rsidRPr="00C6603D">
        <w:rPr>
          <w:rFonts w:ascii="Times New Roman" w:eastAsiaTheme="minorEastAsia" w:hAnsi="Times New Roman" w:cs="Times New Roman"/>
          <w:sz w:val="24"/>
          <w:szCs w:val="24"/>
          <w:lang w:val="en-US"/>
        </w:rPr>
        <w:t xml:space="preserve">Hydrographic Office of the Autonomous Province </w:t>
      </w:r>
      <w:proofErr w:type="spellStart"/>
      <w:r w:rsidRPr="00C6603D">
        <w:rPr>
          <w:rFonts w:ascii="Times New Roman" w:eastAsiaTheme="minorEastAsia" w:hAnsi="Times New Roman" w:cs="Times New Roman"/>
          <w:sz w:val="24"/>
          <w:szCs w:val="24"/>
          <w:lang w:val="en-US"/>
        </w:rPr>
        <w:t>Bozen</w:t>
      </w:r>
      <w:proofErr w:type="spellEnd"/>
      <w:r>
        <w:rPr>
          <w:rFonts w:ascii="Times New Roman" w:eastAsiaTheme="minorEastAsia" w:hAnsi="Times New Roman" w:cs="Times New Roman"/>
          <w:sz w:val="24"/>
          <w:szCs w:val="24"/>
          <w:lang w:val="en-US"/>
        </w:rPr>
        <w:t xml:space="preserve"> (</w:t>
      </w:r>
      <w:hyperlink r:id="rId6" w:history="1">
        <w:r w:rsidRPr="00C17A5B">
          <w:rPr>
            <w:rStyle w:val="Hyperlink"/>
            <w:rFonts w:ascii="Times New Roman" w:eastAsiaTheme="minorEastAsia" w:hAnsi="Times New Roman" w:cs="Times New Roman"/>
            <w:sz w:val="24"/>
            <w:szCs w:val="24"/>
            <w:lang w:val="en-US"/>
          </w:rPr>
          <w:t>http://www.provinz.bz.it/wetter/home.asp</w:t>
        </w:r>
      </w:hyperlink>
      <w:r w:rsidR="00BB27D3">
        <w:rPr>
          <w:rFonts w:ascii="Times New Roman" w:eastAsiaTheme="minorEastAsia" w:hAnsi="Times New Roman" w:cs="Times New Roman"/>
          <w:sz w:val="24"/>
          <w:szCs w:val="24"/>
          <w:lang w:val="en-US"/>
        </w:rPr>
        <w:t xml:space="preserve">, downloaded </w:t>
      </w:r>
      <w:r w:rsidR="00BB27D3" w:rsidRPr="00BB27D3">
        <w:rPr>
          <w:rFonts w:ascii="Times New Roman" w:eastAsiaTheme="minorEastAsia" w:hAnsi="Times New Roman" w:cs="Times New Roman"/>
          <w:sz w:val="24"/>
          <w:szCs w:val="24"/>
          <w:lang w:val="en-US"/>
        </w:rPr>
        <w:t>October 2016</w:t>
      </w:r>
      <w:r>
        <w:rPr>
          <w:rFonts w:ascii="Times New Roman" w:eastAsiaTheme="minorEastAsia" w:hAnsi="Times New Roman" w:cs="Times New Roman"/>
          <w:sz w:val="24"/>
          <w:szCs w:val="24"/>
          <w:lang w:val="en-US"/>
        </w:rPr>
        <w:t xml:space="preserve">). </w:t>
      </w:r>
      <w:r w:rsidR="00EE45D9">
        <w:rPr>
          <w:rFonts w:ascii="Times New Roman" w:eastAsiaTheme="minorEastAsia" w:hAnsi="Times New Roman" w:cs="Times New Roman"/>
          <w:sz w:val="24"/>
          <w:szCs w:val="24"/>
          <w:lang w:val="en-US"/>
        </w:rPr>
        <w:t xml:space="preserve">The regional distribution of the weather stations was as follows: </w:t>
      </w:r>
      <w:r w:rsidR="00E61405">
        <w:rPr>
          <w:rFonts w:ascii="Times New Roman" w:eastAsiaTheme="minorEastAsia" w:hAnsi="Times New Roman" w:cs="Times New Roman"/>
          <w:sz w:val="24"/>
          <w:szCs w:val="24"/>
          <w:lang w:val="en-US"/>
        </w:rPr>
        <w:t xml:space="preserve">1 </w:t>
      </w:r>
      <w:proofErr w:type="spellStart"/>
      <w:r w:rsidR="00E61405">
        <w:rPr>
          <w:rFonts w:ascii="Times New Roman" w:eastAsiaTheme="minorEastAsia" w:hAnsi="Times New Roman" w:cs="Times New Roman"/>
          <w:sz w:val="24"/>
          <w:szCs w:val="24"/>
          <w:lang w:val="en-US"/>
        </w:rPr>
        <w:t>Bozen</w:t>
      </w:r>
      <w:proofErr w:type="spellEnd"/>
      <w:r w:rsidR="00E61405">
        <w:rPr>
          <w:rFonts w:ascii="Times New Roman" w:eastAsiaTheme="minorEastAsia" w:hAnsi="Times New Roman" w:cs="Times New Roman"/>
          <w:sz w:val="24"/>
          <w:szCs w:val="24"/>
          <w:lang w:val="en-US"/>
        </w:rPr>
        <w:t xml:space="preserve">, </w:t>
      </w:r>
      <w:r w:rsidR="00EE45D9">
        <w:rPr>
          <w:rFonts w:ascii="Times New Roman" w:eastAsiaTheme="minorEastAsia" w:hAnsi="Times New Roman" w:cs="Times New Roman"/>
          <w:sz w:val="24"/>
          <w:szCs w:val="24"/>
          <w:lang w:val="en-US"/>
        </w:rPr>
        <w:t xml:space="preserve">7 </w:t>
      </w:r>
      <w:proofErr w:type="spellStart"/>
      <w:r w:rsidR="00EE45D9">
        <w:rPr>
          <w:rFonts w:ascii="Times New Roman" w:eastAsiaTheme="minorEastAsia" w:hAnsi="Times New Roman" w:cs="Times New Roman"/>
          <w:sz w:val="24"/>
          <w:szCs w:val="24"/>
          <w:lang w:val="en-US"/>
        </w:rPr>
        <w:t>Burggrafenamt</w:t>
      </w:r>
      <w:proofErr w:type="spellEnd"/>
      <w:r w:rsidR="00EE45D9">
        <w:rPr>
          <w:rFonts w:ascii="Times New Roman" w:eastAsiaTheme="minorEastAsia" w:hAnsi="Times New Roman" w:cs="Times New Roman"/>
          <w:sz w:val="24"/>
          <w:szCs w:val="24"/>
          <w:lang w:val="en-US"/>
        </w:rPr>
        <w:t xml:space="preserve">, 8 </w:t>
      </w:r>
      <w:proofErr w:type="spellStart"/>
      <w:r w:rsidR="00EE45D9">
        <w:rPr>
          <w:rFonts w:ascii="Times New Roman" w:eastAsiaTheme="minorEastAsia" w:hAnsi="Times New Roman" w:cs="Times New Roman"/>
          <w:sz w:val="24"/>
          <w:szCs w:val="24"/>
          <w:lang w:val="en-US"/>
        </w:rPr>
        <w:t>Eisacktal</w:t>
      </w:r>
      <w:proofErr w:type="spellEnd"/>
      <w:r w:rsidR="00EE45D9">
        <w:rPr>
          <w:rFonts w:ascii="Times New Roman" w:eastAsiaTheme="minorEastAsia" w:hAnsi="Times New Roman" w:cs="Times New Roman"/>
          <w:sz w:val="24"/>
          <w:szCs w:val="24"/>
          <w:lang w:val="en-US"/>
        </w:rPr>
        <w:t xml:space="preserve">, 5 </w:t>
      </w:r>
      <w:proofErr w:type="spellStart"/>
      <w:r w:rsidR="00EE45D9">
        <w:rPr>
          <w:rFonts w:ascii="Times New Roman" w:eastAsiaTheme="minorEastAsia" w:hAnsi="Times New Roman" w:cs="Times New Roman"/>
          <w:sz w:val="24"/>
          <w:szCs w:val="24"/>
          <w:lang w:val="en-US"/>
        </w:rPr>
        <w:t>Salten-Schlern</w:t>
      </w:r>
      <w:proofErr w:type="spellEnd"/>
      <w:r w:rsidR="00EE45D9">
        <w:rPr>
          <w:rFonts w:ascii="Times New Roman" w:eastAsiaTheme="minorEastAsia" w:hAnsi="Times New Roman" w:cs="Times New Roman"/>
          <w:sz w:val="24"/>
          <w:szCs w:val="24"/>
          <w:lang w:val="en-US"/>
        </w:rPr>
        <w:t xml:space="preserve">, 4 </w:t>
      </w:r>
      <w:proofErr w:type="spellStart"/>
      <w:r w:rsidR="00EE45D9">
        <w:rPr>
          <w:rFonts w:ascii="Times New Roman" w:eastAsiaTheme="minorEastAsia" w:hAnsi="Times New Roman" w:cs="Times New Roman"/>
          <w:sz w:val="24"/>
          <w:szCs w:val="24"/>
          <w:lang w:val="en-US"/>
        </w:rPr>
        <w:t>Überetsch-Unterland</w:t>
      </w:r>
      <w:proofErr w:type="spellEnd"/>
      <w:r w:rsidR="00EE45D9">
        <w:rPr>
          <w:rFonts w:ascii="Times New Roman" w:eastAsiaTheme="minorEastAsia" w:hAnsi="Times New Roman" w:cs="Times New Roman"/>
          <w:sz w:val="24"/>
          <w:szCs w:val="24"/>
          <w:lang w:val="en-US"/>
        </w:rPr>
        <w:t xml:space="preserve">, 4 </w:t>
      </w:r>
      <w:proofErr w:type="spellStart"/>
      <w:r w:rsidR="00EE45D9">
        <w:rPr>
          <w:rFonts w:ascii="Times New Roman" w:eastAsiaTheme="minorEastAsia" w:hAnsi="Times New Roman" w:cs="Times New Roman"/>
          <w:sz w:val="24"/>
          <w:szCs w:val="24"/>
          <w:lang w:val="en-US"/>
        </w:rPr>
        <w:t>Vinschgau</w:t>
      </w:r>
      <w:proofErr w:type="spellEnd"/>
      <w:r w:rsidR="00EE45D9">
        <w:rPr>
          <w:rFonts w:ascii="Times New Roman" w:eastAsiaTheme="minorEastAsia" w:hAnsi="Times New Roman" w:cs="Times New Roman"/>
          <w:sz w:val="24"/>
          <w:szCs w:val="24"/>
          <w:lang w:val="en-US"/>
        </w:rPr>
        <w:t>.</w:t>
      </w:r>
    </w:p>
    <w:p w14:paraId="60F4FEB7" w14:textId="08B8D071" w:rsidR="00C26BA0" w:rsidRPr="00A971B7" w:rsidRDefault="00C26BA0" w:rsidP="005F6898">
      <w:pPr>
        <w:widowControl w:val="0"/>
        <w:autoSpaceDE w:val="0"/>
        <w:autoSpaceDN w:val="0"/>
        <w:adjustRightInd w:val="0"/>
        <w:spacing w:after="0" w:line="480" w:lineRule="auto"/>
        <w:jc w:val="both"/>
        <w:rPr>
          <w:rFonts w:ascii="Times New Roman" w:eastAsiaTheme="minorEastAsia" w:hAnsi="Times New Roman" w:cs="Times New Roman"/>
          <w:sz w:val="24"/>
          <w:szCs w:val="24"/>
          <w:lang w:val="en-US"/>
        </w:rPr>
      </w:pPr>
    </w:p>
    <w:p w14:paraId="5C9A2B0D" w14:textId="55BED1B8" w:rsidR="00B50177" w:rsidRPr="00C11CF6" w:rsidRDefault="00B50177" w:rsidP="00C11CF6">
      <w:pPr>
        <w:pStyle w:val="Heading3"/>
        <w:rPr>
          <w:lang w:val="en-US"/>
        </w:rPr>
      </w:pPr>
      <w:r w:rsidRPr="00C11CF6">
        <w:rPr>
          <w:lang w:val="en-US"/>
        </w:rPr>
        <w:t>Regional temperature-based immigration analysis</w:t>
      </w:r>
    </w:p>
    <w:p w14:paraId="68EE34F2" w14:textId="33DDF5B0" w:rsidR="00B50177" w:rsidRPr="00702A59" w:rsidRDefault="00B50177" w:rsidP="00702A59">
      <w:pPr>
        <w:widowControl w:val="0"/>
        <w:overflowPunct w:val="0"/>
        <w:autoSpaceDE w:val="0"/>
        <w:autoSpaceDN w:val="0"/>
        <w:adjustRightInd w:val="0"/>
        <w:spacing w:after="0" w:line="480" w:lineRule="auto"/>
        <w:ind w:right="320"/>
        <w:jc w:val="both"/>
        <w:rPr>
          <w:rFonts w:ascii="Times New Roman" w:hAnsi="Times New Roman" w:cs="Times New Roman"/>
          <w:sz w:val="24"/>
          <w:szCs w:val="24"/>
          <w:lang w:val="en-US"/>
        </w:rPr>
      </w:pPr>
      <w:r w:rsidRPr="00702A59">
        <w:rPr>
          <w:rFonts w:ascii="Times New Roman" w:hAnsi="Times New Roman" w:cs="Times New Roman"/>
          <w:sz w:val="24"/>
          <w:szCs w:val="24"/>
          <w:lang w:val="en-US"/>
        </w:rPr>
        <w:t xml:space="preserve">Following the methods outlined in </w:t>
      </w:r>
      <w:r w:rsidR="0052089F">
        <w:rPr>
          <w:rFonts w:ascii="Times New Roman" w:hAnsi="Times New Roman" w:cs="Times New Roman"/>
          <w:sz w:val="24"/>
          <w:szCs w:val="24"/>
          <w:lang w:val="en-US"/>
        </w:rPr>
        <w:fldChar w:fldCharType="begin"/>
      </w:r>
      <w:r w:rsidR="0052089F">
        <w:rPr>
          <w:rFonts w:ascii="Times New Roman" w:hAnsi="Times New Roman" w:cs="Times New Roman"/>
          <w:sz w:val="24"/>
          <w:szCs w:val="24"/>
          <w:lang w:val="en-US"/>
        </w:rPr>
        <w:instrText xml:space="preserve"> ADDIN EN.CITE &lt;EndNote&gt;&lt;Cite AuthorYear="1"&gt;&lt;Author&gt;Tedeschi&lt;/Author&gt;&lt;Year&gt;2012&lt;/Year&gt;&lt;RecNum&gt;6599&lt;/RecNum&gt;&lt;DisplayText&gt;Tedeschi et al. (2012)&lt;/DisplayText&gt;&lt;record&gt;&lt;rec-number&gt;6599&lt;/rec-number&gt;&lt;foreign-keys&gt;&lt;key app="EN" db-id="dpwwrdppxarvf3ezfe4xt95p5dtv2f29vxp2" timestamp="1401199921"&gt;6599&lt;/key&gt;&lt;/foreign-keys&gt;&lt;ref-type name="Journal Article"&gt;17&lt;/ref-type&gt;&lt;contributors&gt;&lt;authors&gt;&lt;author&gt;Tedeschi, Rosemarie&lt;/author&gt;&lt;author&gt;Baldessari, Mario&lt;/author&gt;&lt;author&gt;Mazzoni, Valerio&lt;/author&gt;&lt;author&gt;Trona, Federica&lt;/author&gt;&lt;author&gt;Angeli, Gino&lt;/author&gt;&lt;/authors&gt;&lt;/contributors&gt;&lt;titles&gt;&lt;title&gt;&lt;style face="normal" font="default" size="100%"&gt;Population dynamics of &lt;/style&gt;&lt;style face="italic" font="default" size="100%"&gt;Cacopsylla melanoneura&lt;/style&gt;&lt;style face="normal" font="default" size="100%"&gt; (Hemiptera: Psyllidae) in northeast Italy and its role in the apple proliferation epidemiology in apple orchards&lt;/style&gt;&lt;/title&gt;&lt;secondary-title&gt;Journal of Economic Entomology&lt;/secondary-title&gt;&lt;short-title&gt;Tedeschi, Baldessari et al. 2012 – Population Dynamics of Cacopsylla melanoneura&lt;/short-title&gt;&lt;/titles&gt;&lt;periodical&gt;&lt;full-title&gt;Journal of Economic Entomology&lt;/full-title&gt;&lt;abbr-1&gt;J. Econ. Entomol.&lt;/abbr-1&gt;&lt;/periodical&gt;&lt;pages&gt;322–328&lt;/pages&gt;&lt;volume&gt;105&lt;/volume&gt;&lt;number&gt;2&lt;/number&gt;&lt;dates&gt;&lt;year&gt;2012&lt;/year&gt;&lt;/dates&gt;&lt;isbn&gt;00220493&lt;/isbn&gt;&lt;urls&gt;&lt;/urls&gt;&lt;electronic-resource-num&gt;10.1603/ec11237&lt;/electronic-resource-num&gt;&lt;remote-database-name&gt;CrossRef&lt;/remote-database-name&gt;&lt;/record&gt;&lt;/Cite&gt;&lt;/EndNote&gt;</w:instrText>
      </w:r>
      <w:r w:rsidR="0052089F">
        <w:rPr>
          <w:rFonts w:ascii="Times New Roman" w:hAnsi="Times New Roman" w:cs="Times New Roman"/>
          <w:sz w:val="24"/>
          <w:szCs w:val="24"/>
          <w:lang w:val="en-US"/>
        </w:rPr>
        <w:fldChar w:fldCharType="separate"/>
      </w:r>
      <w:r w:rsidR="0052089F">
        <w:rPr>
          <w:rFonts w:ascii="Times New Roman" w:hAnsi="Times New Roman" w:cs="Times New Roman"/>
          <w:noProof/>
          <w:sz w:val="24"/>
          <w:szCs w:val="24"/>
          <w:lang w:val="en-US"/>
        </w:rPr>
        <w:t>Tedeschi et al. (2012)</w:t>
      </w:r>
      <w:r w:rsidR="0052089F">
        <w:rPr>
          <w:rFonts w:ascii="Times New Roman" w:hAnsi="Times New Roman" w:cs="Times New Roman"/>
          <w:sz w:val="24"/>
          <w:szCs w:val="24"/>
          <w:lang w:val="en-US"/>
        </w:rPr>
        <w:fldChar w:fldCharType="end"/>
      </w:r>
      <w:r w:rsidRPr="00702A59">
        <w:rPr>
          <w:rFonts w:ascii="Times New Roman" w:hAnsi="Times New Roman" w:cs="Times New Roman"/>
          <w:sz w:val="24"/>
          <w:szCs w:val="24"/>
          <w:lang w:val="en-US"/>
        </w:rPr>
        <w:t xml:space="preserve">, we </w:t>
      </w:r>
      <w:r w:rsidR="00B737A3">
        <w:rPr>
          <w:rFonts w:ascii="Times New Roman" w:hAnsi="Times New Roman" w:cs="Times New Roman"/>
          <w:sz w:val="24"/>
          <w:szCs w:val="24"/>
          <w:lang w:val="en-US"/>
        </w:rPr>
        <w:t>applied a temperature-based immigration analysis</w:t>
      </w:r>
      <w:r w:rsidR="00B737A3" w:rsidRPr="00B737A3">
        <w:rPr>
          <w:rFonts w:ascii="Times New Roman" w:hAnsi="Times New Roman" w:cs="Times New Roman"/>
          <w:sz w:val="24"/>
          <w:szCs w:val="24"/>
          <w:lang w:val="en-US"/>
        </w:rPr>
        <w:t xml:space="preserve"> </w:t>
      </w:r>
      <w:r w:rsidR="00B737A3">
        <w:rPr>
          <w:rFonts w:ascii="Times New Roman" w:hAnsi="Times New Roman" w:cs="Times New Roman"/>
          <w:sz w:val="24"/>
          <w:szCs w:val="24"/>
          <w:lang w:val="en-US"/>
        </w:rPr>
        <w:t>(</w:t>
      </w:r>
      <w:proofErr w:type="spellStart"/>
      <w:r w:rsidR="00B737A3">
        <w:rPr>
          <w:rFonts w:ascii="Times New Roman" w:hAnsi="Times New Roman" w:cs="Times New Roman"/>
          <w:sz w:val="24"/>
          <w:szCs w:val="24"/>
          <w:lang w:val="en-US"/>
        </w:rPr>
        <w:t>TempIA</w:t>
      </w:r>
      <w:proofErr w:type="spellEnd"/>
      <w:r w:rsidR="00B737A3">
        <w:rPr>
          <w:rFonts w:ascii="Times New Roman" w:hAnsi="Times New Roman" w:cs="Times New Roman"/>
          <w:sz w:val="24"/>
          <w:szCs w:val="24"/>
          <w:lang w:val="en-US"/>
        </w:rPr>
        <w:t xml:space="preserve">) </w:t>
      </w:r>
      <w:r w:rsidR="00B737A3" w:rsidRPr="00702A59">
        <w:rPr>
          <w:rFonts w:ascii="Times New Roman" w:hAnsi="Times New Roman" w:cs="Times New Roman"/>
          <w:sz w:val="24"/>
          <w:szCs w:val="24"/>
          <w:lang w:val="en-US"/>
        </w:rPr>
        <w:t xml:space="preserve">for </w:t>
      </w:r>
      <w:r w:rsidR="00B737A3">
        <w:rPr>
          <w:rFonts w:ascii="Times New Roman" w:hAnsi="Times New Roman" w:cs="Times New Roman"/>
          <w:sz w:val="24"/>
          <w:szCs w:val="24"/>
          <w:lang w:val="en-US"/>
        </w:rPr>
        <w:t xml:space="preserve">both AP psyllid vectors for </w:t>
      </w:r>
      <w:r w:rsidR="00B737A3" w:rsidRPr="00702A59">
        <w:rPr>
          <w:rFonts w:ascii="Times New Roman" w:hAnsi="Times New Roman" w:cs="Times New Roman"/>
          <w:sz w:val="24"/>
          <w:szCs w:val="24"/>
          <w:lang w:val="en-US"/>
        </w:rPr>
        <w:t>each of the apple growing regions</w:t>
      </w:r>
      <w:r w:rsidR="00B737A3">
        <w:rPr>
          <w:rFonts w:ascii="Times New Roman" w:hAnsi="Times New Roman" w:cs="Times New Roman"/>
          <w:sz w:val="24"/>
          <w:szCs w:val="24"/>
          <w:lang w:val="en-US"/>
        </w:rPr>
        <w:t xml:space="preserve"> in South Tyrol. The </w:t>
      </w:r>
      <w:proofErr w:type="spellStart"/>
      <w:r w:rsidR="00B737A3">
        <w:rPr>
          <w:rFonts w:ascii="Times New Roman" w:hAnsi="Times New Roman" w:cs="Times New Roman"/>
          <w:sz w:val="24"/>
          <w:szCs w:val="24"/>
          <w:lang w:val="en-US"/>
        </w:rPr>
        <w:t>TempIA</w:t>
      </w:r>
      <w:proofErr w:type="spellEnd"/>
      <w:r w:rsidR="00B737A3">
        <w:rPr>
          <w:rFonts w:ascii="Times New Roman" w:hAnsi="Times New Roman" w:cs="Times New Roman"/>
          <w:sz w:val="24"/>
          <w:szCs w:val="24"/>
          <w:lang w:val="en-US"/>
        </w:rPr>
        <w:t xml:space="preserve"> is based on two indices, a </w:t>
      </w:r>
      <w:r w:rsidRPr="00702A59">
        <w:rPr>
          <w:rFonts w:ascii="Times New Roman" w:hAnsi="Times New Roman" w:cs="Times New Roman"/>
          <w:sz w:val="24"/>
          <w:szCs w:val="24"/>
          <w:lang w:val="en-US"/>
        </w:rPr>
        <w:t xml:space="preserve">temperature threshold as well as </w:t>
      </w:r>
      <w:r w:rsidR="00B737A3">
        <w:rPr>
          <w:rFonts w:ascii="Times New Roman" w:hAnsi="Times New Roman" w:cs="Times New Roman"/>
          <w:sz w:val="24"/>
          <w:szCs w:val="24"/>
          <w:lang w:val="en-US"/>
        </w:rPr>
        <w:t>an</w:t>
      </w:r>
      <w:r w:rsidRPr="00702A59">
        <w:rPr>
          <w:rFonts w:ascii="Times New Roman" w:hAnsi="Times New Roman" w:cs="Times New Roman"/>
          <w:sz w:val="24"/>
          <w:szCs w:val="24"/>
          <w:lang w:val="en-US"/>
        </w:rPr>
        <w:t xml:space="preserve"> immigration index.</w:t>
      </w:r>
      <w:r w:rsidR="00B737A3">
        <w:rPr>
          <w:rFonts w:ascii="Times New Roman" w:hAnsi="Times New Roman" w:cs="Times New Roman"/>
          <w:sz w:val="24"/>
          <w:szCs w:val="24"/>
          <w:lang w:val="en-US"/>
        </w:rPr>
        <w:t xml:space="preserve"> </w:t>
      </w:r>
      <w:r w:rsidR="00B737A3" w:rsidRPr="00101A56">
        <w:rPr>
          <w:rFonts w:ascii="Times New Roman" w:hAnsi="Times New Roman" w:cs="Times New Roman"/>
          <w:sz w:val="24"/>
          <w:szCs w:val="24"/>
          <w:lang w:val="en-US"/>
        </w:rPr>
        <w:t xml:space="preserve">Psyllid immigration is triggered by either having the immigration index become positive or having the hourly temperature </w:t>
      </w:r>
      <w:r w:rsidR="00B737A3">
        <w:rPr>
          <w:rFonts w:ascii="Times New Roman" w:hAnsi="Times New Roman" w:cs="Times New Roman"/>
          <w:sz w:val="24"/>
          <w:szCs w:val="24"/>
          <w:lang w:val="en-US"/>
        </w:rPr>
        <w:t>exceeding</w:t>
      </w:r>
      <w:r w:rsidR="00B737A3" w:rsidRPr="00101A56">
        <w:rPr>
          <w:rFonts w:ascii="Times New Roman" w:hAnsi="Times New Roman" w:cs="Times New Roman"/>
          <w:sz w:val="24"/>
          <w:szCs w:val="24"/>
          <w:lang w:val="en-US"/>
        </w:rPr>
        <w:t xml:space="preserve"> a threshold defined as the average of maximum hourly temperatures in the week before the first psyllid occurrence in each year (T</w:t>
      </w:r>
      <w:r w:rsidR="00B737A3" w:rsidRPr="00101A56">
        <w:rPr>
          <w:rFonts w:ascii="Times New Roman" w:hAnsi="Times New Roman" w:cs="Times New Roman"/>
          <w:sz w:val="24"/>
          <w:szCs w:val="24"/>
          <w:vertAlign w:val="subscript"/>
          <w:lang w:val="en-US"/>
        </w:rPr>
        <w:t>7</w:t>
      </w:r>
      <w:r w:rsidR="00B737A3" w:rsidRPr="00101A56">
        <w:rPr>
          <w:rFonts w:ascii="Times New Roman" w:hAnsi="Times New Roman" w:cs="Times New Roman"/>
          <w:sz w:val="24"/>
          <w:szCs w:val="24"/>
          <w:lang w:val="en-US"/>
        </w:rPr>
        <w:t>th)</w:t>
      </w:r>
      <w:r w:rsidR="00B737A3">
        <w:rPr>
          <w:rFonts w:ascii="Times New Roman" w:hAnsi="Times New Roman" w:cs="Times New Roman"/>
          <w:sz w:val="24"/>
          <w:szCs w:val="24"/>
          <w:lang w:val="en-US"/>
        </w:rPr>
        <w:t>.</w:t>
      </w:r>
    </w:p>
    <w:p w14:paraId="15720953" w14:textId="77777777" w:rsidR="00B50177" w:rsidRPr="008F111C" w:rsidRDefault="00B50177" w:rsidP="00B50177">
      <w:pPr>
        <w:widowControl w:val="0"/>
        <w:autoSpaceDE w:val="0"/>
        <w:autoSpaceDN w:val="0"/>
        <w:adjustRightInd w:val="0"/>
        <w:spacing w:after="0" w:line="2" w:lineRule="exact"/>
        <w:rPr>
          <w:rFonts w:ascii="Times New Roman" w:hAnsi="Times New Roman" w:cs="Times New Roman"/>
          <w:sz w:val="24"/>
          <w:szCs w:val="24"/>
          <w:lang w:val="en-US"/>
        </w:rPr>
      </w:pPr>
    </w:p>
    <w:p w14:paraId="2861351D" w14:textId="77777777" w:rsidR="00702A59" w:rsidRPr="00702A59" w:rsidRDefault="00702A59" w:rsidP="00B50177">
      <w:pPr>
        <w:widowControl w:val="0"/>
        <w:autoSpaceDE w:val="0"/>
        <w:autoSpaceDN w:val="0"/>
        <w:adjustRightInd w:val="0"/>
        <w:spacing w:after="0" w:line="227" w:lineRule="exact"/>
        <w:rPr>
          <w:rFonts w:ascii="Times New Roman" w:hAnsi="Times New Roman" w:cs="Times New Roman"/>
          <w:lang w:val="en-US"/>
        </w:rPr>
      </w:pPr>
    </w:p>
    <w:p w14:paraId="0B12DA8C" w14:textId="0912F834" w:rsidR="00B50177" w:rsidRPr="008F111C" w:rsidRDefault="00B50177" w:rsidP="00101A56">
      <w:pPr>
        <w:widowControl w:val="0"/>
        <w:overflowPunct w:val="0"/>
        <w:autoSpaceDE w:val="0"/>
        <w:autoSpaceDN w:val="0"/>
        <w:adjustRightInd w:val="0"/>
        <w:spacing w:after="0" w:line="480" w:lineRule="auto"/>
        <w:ind w:right="320"/>
        <w:jc w:val="both"/>
        <w:rPr>
          <w:rFonts w:ascii="Times New Roman" w:hAnsi="Times New Roman" w:cs="Times New Roman"/>
          <w:sz w:val="24"/>
          <w:szCs w:val="24"/>
          <w:lang w:val="en-US"/>
        </w:rPr>
      </w:pPr>
      <w:r w:rsidRPr="00101A56">
        <w:rPr>
          <w:rFonts w:ascii="Times New Roman" w:hAnsi="Times New Roman" w:cs="Times New Roman"/>
          <w:sz w:val="24"/>
          <w:szCs w:val="24"/>
          <w:lang w:val="en-US"/>
        </w:rPr>
        <w:t xml:space="preserve">The </w:t>
      </w:r>
      <w:proofErr w:type="spellStart"/>
      <w:r w:rsidR="00BC1420">
        <w:rPr>
          <w:rFonts w:ascii="Times New Roman" w:hAnsi="Times New Roman" w:cs="Times New Roman"/>
          <w:sz w:val="24"/>
          <w:szCs w:val="24"/>
          <w:lang w:val="en-US"/>
        </w:rPr>
        <w:t>TempIA</w:t>
      </w:r>
      <w:proofErr w:type="spellEnd"/>
      <w:r w:rsidR="00BC1420">
        <w:rPr>
          <w:rFonts w:ascii="Times New Roman" w:hAnsi="Times New Roman" w:cs="Times New Roman"/>
          <w:sz w:val="24"/>
          <w:szCs w:val="24"/>
          <w:lang w:val="en-US"/>
        </w:rPr>
        <w:t xml:space="preserve"> </w:t>
      </w:r>
      <w:r w:rsidRPr="00101A56">
        <w:rPr>
          <w:rFonts w:ascii="Times New Roman" w:hAnsi="Times New Roman" w:cs="Times New Roman"/>
          <w:sz w:val="24"/>
          <w:szCs w:val="24"/>
          <w:lang w:val="en-US"/>
        </w:rPr>
        <w:t>c</w:t>
      </w:r>
      <w:r w:rsidR="00BC1420">
        <w:rPr>
          <w:rFonts w:ascii="Times New Roman" w:hAnsi="Times New Roman" w:cs="Times New Roman"/>
          <w:sz w:val="24"/>
          <w:szCs w:val="24"/>
          <w:lang w:val="en-US"/>
        </w:rPr>
        <w:t xml:space="preserve">alculation </w:t>
      </w:r>
      <w:r w:rsidRPr="00101A56">
        <w:rPr>
          <w:rFonts w:ascii="Times New Roman" w:hAnsi="Times New Roman" w:cs="Times New Roman"/>
          <w:sz w:val="24"/>
          <w:szCs w:val="24"/>
          <w:lang w:val="en-US"/>
        </w:rPr>
        <w:t>was as follows:</w:t>
      </w:r>
    </w:p>
    <w:p w14:paraId="6D56DB3D" w14:textId="77777777" w:rsidR="00B50177" w:rsidRPr="00BC1420" w:rsidRDefault="00B50177" w:rsidP="00BC1420">
      <w:pPr>
        <w:pStyle w:val="ListParagraph"/>
        <w:widowControl w:val="0"/>
        <w:numPr>
          <w:ilvl w:val="0"/>
          <w:numId w:val="4"/>
        </w:numPr>
        <w:overflowPunct w:val="0"/>
        <w:autoSpaceDE w:val="0"/>
        <w:autoSpaceDN w:val="0"/>
        <w:adjustRightInd w:val="0"/>
        <w:spacing w:after="0" w:line="240"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Average 10 minute weather data from weather stations to 1 hour temperatures (</w:t>
      </w:r>
      <w:proofErr w:type="spellStart"/>
      <w:r w:rsidRPr="00BC1420">
        <w:rPr>
          <w:rFonts w:ascii="Times New Roman" w:hAnsi="Times New Roman" w:cs="Times New Roman"/>
          <w:b/>
          <w:sz w:val="20"/>
          <w:szCs w:val="20"/>
          <w:lang w:val="en-US"/>
        </w:rPr>
        <w:t>T</w:t>
      </w:r>
      <w:r w:rsidRPr="00BC1420">
        <w:rPr>
          <w:rFonts w:ascii="Times New Roman" w:hAnsi="Times New Roman" w:cs="Times New Roman"/>
          <w:b/>
          <w:sz w:val="20"/>
          <w:szCs w:val="20"/>
          <w:vertAlign w:val="subscript"/>
          <w:lang w:val="en-US"/>
        </w:rPr>
        <w:t>hourly</w:t>
      </w:r>
      <w:proofErr w:type="spellEnd"/>
      <w:r w:rsidRPr="00BC1420">
        <w:rPr>
          <w:rFonts w:ascii="Times New Roman" w:hAnsi="Times New Roman" w:cs="Times New Roman"/>
          <w:sz w:val="20"/>
          <w:szCs w:val="20"/>
          <w:lang w:val="en-US"/>
        </w:rPr>
        <w:t>)</w:t>
      </w:r>
    </w:p>
    <w:p w14:paraId="3825AC16" w14:textId="77777777" w:rsidR="00B50177" w:rsidRPr="00702A59" w:rsidRDefault="00B50177" w:rsidP="00BC1420">
      <w:pPr>
        <w:widowControl w:val="0"/>
        <w:autoSpaceDE w:val="0"/>
        <w:autoSpaceDN w:val="0"/>
        <w:adjustRightInd w:val="0"/>
        <w:spacing w:after="0" w:line="223" w:lineRule="exact"/>
        <w:ind w:left="426"/>
        <w:rPr>
          <w:rFonts w:ascii="Times New Roman" w:hAnsi="Times New Roman" w:cs="Times New Roman"/>
          <w:sz w:val="20"/>
          <w:szCs w:val="20"/>
          <w:lang w:val="en-US"/>
        </w:rPr>
      </w:pPr>
    </w:p>
    <w:p w14:paraId="18479924" w14:textId="77777777" w:rsidR="00B50177" w:rsidRPr="00BC1420" w:rsidRDefault="00B50177" w:rsidP="00BC1420">
      <w:pPr>
        <w:pStyle w:val="ListParagraph"/>
        <w:widowControl w:val="0"/>
        <w:numPr>
          <w:ilvl w:val="0"/>
          <w:numId w:val="4"/>
        </w:numPr>
        <w:overflowPunct w:val="0"/>
        <w:autoSpaceDE w:val="0"/>
        <w:autoSpaceDN w:val="0"/>
        <w:adjustRightInd w:val="0"/>
        <w:spacing w:after="0" w:line="303"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 xml:space="preserve">Combine beating and yellow trap data for </w:t>
      </w:r>
      <w:r w:rsidRPr="00BC1420">
        <w:rPr>
          <w:rFonts w:ascii="Times New Roman" w:hAnsi="Times New Roman" w:cs="Times New Roman"/>
          <w:i/>
          <w:sz w:val="20"/>
          <w:szCs w:val="20"/>
          <w:lang w:val="en-US"/>
        </w:rPr>
        <w:t>C. melanoneura</w:t>
      </w:r>
      <w:r w:rsidRPr="00BC1420">
        <w:rPr>
          <w:rFonts w:ascii="Times New Roman" w:hAnsi="Times New Roman" w:cs="Times New Roman"/>
          <w:sz w:val="20"/>
          <w:szCs w:val="20"/>
          <w:lang w:val="en-US"/>
        </w:rPr>
        <w:t xml:space="preserve"> &amp; </w:t>
      </w:r>
      <w:r w:rsidRPr="00BC1420">
        <w:rPr>
          <w:rFonts w:ascii="Times New Roman" w:hAnsi="Times New Roman" w:cs="Times New Roman"/>
          <w:i/>
          <w:sz w:val="20"/>
          <w:szCs w:val="20"/>
          <w:lang w:val="en-US"/>
        </w:rPr>
        <w:t>C. picta</w:t>
      </w:r>
      <w:r w:rsidRPr="00BC1420">
        <w:rPr>
          <w:rFonts w:ascii="Times New Roman" w:hAnsi="Times New Roman" w:cs="Times New Roman"/>
          <w:sz w:val="20"/>
          <w:szCs w:val="20"/>
          <w:lang w:val="en-US"/>
        </w:rPr>
        <w:t xml:space="preserve"> for both generations (parental (P) &amp; filial (F1))</w:t>
      </w:r>
    </w:p>
    <w:p w14:paraId="0DCAC90E" w14:textId="77777777" w:rsidR="00B50177" w:rsidRPr="00702A59" w:rsidRDefault="00B50177" w:rsidP="00BC1420">
      <w:pPr>
        <w:widowControl w:val="0"/>
        <w:autoSpaceDE w:val="0"/>
        <w:autoSpaceDN w:val="0"/>
        <w:adjustRightInd w:val="0"/>
        <w:spacing w:after="0" w:line="133" w:lineRule="exact"/>
        <w:ind w:left="426"/>
        <w:rPr>
          <w:rFonts w:ascii="Times New Roman" w:hAnsi="Times New Roman" w:cs="Times New Roman"/>
          <w:sz w:val="20"/>
          <w:szCs w:val="20"/>
          <w:lang w:val="en-US"/>
        </w:rPr>
      </w:pPr>
    </w:p>
    <w:p w14:paraId="378FE2CC" w14:textId="77777777" w:rsidR="00B50177" w:rsidRPr="00BC1420" w:rsidRDefault="00B50177" w:rsidP="00BC1420">
      <w:pPr>
        <w:pStyle w:val="ListParagraph"/>
        <w:widowControl w:val="0"/>
        <w:numPr>
          <w:ilvl w:val="0"/>
          <w:numId w:val="4"/>
        </w:numPr>
        <w:overflowPunct w:val="0"/>
        <w:autoSpaceDE w:val="0"/>
        <w:autoSpaceDN w:val="0"/>
        <w:adjustRightInd w:val="0"/>
        <w:spacing w:after="0" w:line="240"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 xml:space="preserve">Calculate date of first captured presence per </w:t>
      </w:r>
      <w:proofErr w:type="spellStart"/>
      <w:r w:rsidRPr="00BC1420">
        <w:rPr>
          <w:rFonts w:ascii="Times New Roman" w:hAnsi="Times New Roman" w:cs="Times New Roman"/>
          <w:sz w:val="20"/>
          <w:szCs w:val="20"/>
          <w:lang w:val="en-US"/>
        </w:rPr>
        <w:t>subregion</w:t>
      </w:r>
      <w:proofErr w:type="spellEnd"/>
      <w:r w:rsidRPr="00BC1420">
        <w:rPr>
          <w:rFonts w:ascii="Times New Roman" w:hAnsi="Times New Roman" w:cs="Times New Roman"/>
          <w:sz w:val="20"/>
          <w:szCs w:val="20"/>
          <w:lang w:val="en-US"/>
        </w:rPr>
        <w:t xml:space="preserve"> and species (</w:t>
      </w:r>
      <w:r w:rsidRPr="00BC1420">
        <w:rPr>
          <w:rFonts w:ascii="Times New Roman" w:hAnsi="Times New Roman" w:cs="Times New Roman"/>
          <w:b/>
          <w:sz w:val="20"/>
          <w:szCs w:val="20"/>
          <w:lang w:val="en-US"/>
        </w:rPr>
        <w:t>a</w:t>
      </w:r>
      <w:r w:rsidRPr="00BC1420">
        <w:rPr>
          <w:rFonts w:ascii="Times New Roman" w:hAnsi="Times New Roman" w:cs="Times New Roman"/>
          <w:b/>
          <w:sz w:val="20"/>
          <w:szCs w:val="20"/>
          <w:vertAlign w:val="subscript"/>
          <w:lang w:val="en-US"/>
        </w:rPr>
        <w:t>0</w:t>
      </w:r>
      <w:r w:rsidRPr="00BC1420">
        <w:rPr>
          <w:rFonts w:ascii="Times New Roman" w:hAnsi="Times New Roman" w:cs="Times New Roman"/>
          <w:sz w:val="20"/>
          <w:szCs w:val="20"/>
          <w:lang w:val="en-US"/>
        </w:rPr>
        <w:t>)</w:t>
      </w:r>
    </w:p>
    <w:p w14:paraId="25FC753E" w14:textId="77777777" w:rsidR="00B50177" w:rsidRPr="00702A59" w:rsidRDefault="00B50177" w:rsidP="00BC1420">
      <w:pPr>
        <w:widowControl w:val="0"/>
        <w:autoSpaceDE w:val="0"/>
        <w:autoSpaceDN w:val="0"/>
        <w:adjustRightInd w:val="0"/>
        <w:spacing w:after="0" w:line="225" w:lineRule="exact"/>
        <w:ind w:left="426"/>
        <w:rPr>
          <w:rFonts w:ascii="Times New Roman" w:hAnsi="Times New Roman" w:cs="Times New Roman"/>
          <w:sz w:val="20"/>
          <w:szCs w:val="20"/>
          <w:lang w:val="en-US"/>
        </w:rPr>
      </w:pPr>
    </w:p>
    <w:p w14:paraId="612A89CA" w14:textId="77777777" w:rsidR="00B50177" w:rsidRPr="00BC1420" w:rsidRDefault="00B50177" w:rsidP="00BC1420">
      <w:pPr>
        <w:pStyle w:val="ListParagraph"/>
        <w:widowControl w:val="0"/>
        <w:numPr>
          <w:ilvl w:val="0"/>
          <w:numId w:val="4"/>
        </w:numPr>
        <w:overflowPunct w:val="0"/>
        <w:autoSpaceDE w:val="0"/>
        <w:autoSpaceDN w:val="0"/>
        <w:adjustRightInd w:val="0"/>
        <w:spacing w:after="0" w:line="240"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 xml:space="preserve">Take the mean of all weather stations’ average hourly data within the same </w:t>
      </w:r>
      <w:proofErr w:type="spellStart"/>
      <w:r w:rsidRPr="00BC1420">
        <w:rPr>
          <w:rFonts w:ascii="Times New Roman" w:hAnsi="Times New Roman" w:cs="Times New Roman"/>
          <w:sz w:val="20"/>
          <w:szCs w:val="20"/>
          <w:lang w:val="en-US"/>
        </w:rPr>
        <w:t>subregion</w:t>
      </w:r>
      <w:proofErr w:type="spellEnd"/>
    </w:p>
    <w:p w14:paraId="37F4E20D" w14:textId="77777777" w:rsidR="00B50177" w:rsidRPr="00702A59" w:rsidRDefault="00B50177" w:rsidP="00BC1420">
      <w:pPr>
        <w:widowControl w:val="0"/>
        <w:autoSpaceDE w:val="0"/>
        <w:autoSpaceDN w:val="0"/>
        <w:adjustRightInd w:val="0"/>
        <w:spacing w:after="0" w:line="59" w:lineRule="exact"/>
        <w:ind w:left="426"/>
        <w:rPr>
          <w:rFonts w:ascii="Times New Roman" w:hAnsi="Times New Roman" w:cs="Times New Roman"/>
          <w:sz w:val="20"/>
          <w:szCs w:val="20"/>
          <w:lang w:val="en-US"/>
        </w:rPr>
      </w:pPr>
    </w:p>
    <w:p w14:paraId="4890D421" w14:textId="77777777" w:rsidR="00B50177" w:rsidRPr="00BC1420" w:rsidRDefault="00B50177" w:rsidP="00BC1420">
      <w:pPr>
        <w:pStyle w:val="ListParagraph"/>
        <w:widowControl w:val="0"/>
        <w:overflowPunct w:val="0"/>
        <w:autoSpaceDE w:val="0"/>
        <w:autoSpaceDN w:val="0"/>
        <w:adjustRightInd w:val="0"/>
        <w:spacing w:after="0" w:line="240" w:lineRule="auto"/>
        <w:ind w:left="426"/>
        <w:jc w:val="both"/>
        <w:rPr>
          <w:rFonts w:ascii="Times New Roman" w:hAnsi="Times New Roman" w:cs="Times New Roman"/>
          <w:sz w:val="20"/>
          <w:szCs w:val="20"/>
        </w:rPr>
      </w:pPr>
      <w:r w:rsidRPr="00BC1420">
        <w:rPr>
          <w:rFonts w:ascii="Times New Roman" w:hAnsi="Times New Roman" w:cs="Times New Roman"/>
          <w:sz w:val="20"/>
          <w:szCs w:val="20"/>
        </w:rPr>
        <w:t>(</w:t>
      </w:r>
      <w:proofErr w:type="spellStart"/>
      <w:r w:rsidRPr="00BC1420">
        <w:rPr>
          <w:rFonts w:ascii="Times New Roman" w:hAnsi="Times New Roman" w:cs="Times New Roman"/>
          <w:b/>
          <w:sz w:val="20"/>
          <w:szCs w:val="20"/>
          <w:vertAlign w:val="superscript"/>
        </w:rPr>
        <w:t>T</w:t>
      </w:r>
      <w:r w:rsidRPr="00BC1420">
        <w:rPr>
          <w:rFonts w:ascii="Times New Roman" w:hAnsi="Times New Roman" w:cs="Times New Roman"/>
          <w:b/>
          <w:sz w:val="20"/>
          <w:szCs w:val="20"/>
        </w:rPr>
        <w:t>hourlyregion</w:t>
      </w:r>
      <w:proofErr w:type="spellEnd"/>
      <w:r w:rsidRPr="00BC1420">
        <w:rPr>
          <w:rFonts w:ascii="Times New Roman" w:hAnsi="Times New Roman" w:cs="Times New Roman"/>
          <w:sz w:val="20"/>
          <w:szCs w:val="20"/>
        </w:rPr>
        <w:t>)</w:t>
      </w:r>
    </w:p>
    <w:p w14:paraId="7726D3CC" w14:textId="77777777" w:rsidR="00B50177" w:rsidRPr="00702A59" w:rsidRDefault="00B50177" w:rsidP="00BC1420">
      <w:pPr>
        <w:widowControl w:val="0"/>
        <w:overflowPunct w:val="0"/>
        <w:autoSpaceDE w:val="0"/>
        <w:autoSpaceDN w:val="0"/>
        <w:adjustRightInd w:val="0"/>
        <w:spacing w:after="0" w:line="240" w:lineRule="auto"/>
        <w:ind w:left="426"/>
        <w:jc w:val="both"/>
        <w:rPr>
          <w:rFonts w:ascii="Times New Roman" w:hAnsi="Times New Roman" w:cs="Times New Roman"/>
          <w:sz w:val="20"/>
          <w:szCs w:val="20"/>
        </w:rPr>
      </w:pPr>
    </w:p>
    <w:p w14:paraId="279822D6" w14:textId="77777777" w:rsidR="00B50177" w:rsidRPr="00702A59" w:rsidRDefault="00B50177" w:rsidP="00BC1420">
      <w:pPr>
        <w:widowControl w:val="0"/>
        <w:autoSpaceDE w:val="0"/>
        <w:autoSpaceDN w:val="0"/>
        <w:adjustRightInd w:val="0"/>
        <w:spacing w:after="0" w:line="10" w:lineRule="exact"/>
        <w:ind w:left="426"/>
        <w:rPr>
          <w:rFonts w:ascii="Times New Roman" w:hAnsi="Times New Roman" w:cs="Times New Roman"/>
          <w:sz w:val="20"/>
          <w:szCs w:val="20"/>
        </w:rPr>
      </w:pPr>
    </w:p>
    <w:p w14:paraId="127D2A9C" w14:textId="7C477FB0" w:rsidR="00B50177" w:rsidRPr="00BC1420" w:rsidRDefault="00B50177" w:rsidP="00BC1420">
      <w:pPr>
        <w:pStyle w:val="ListParagraph"/>
        <w:widowControl w:val="0"/>
        <w:numPr>
          <w:ilvl w:val="0"/>
          <w:numId w:val="4"/>
        </w:numPr>
        <w:overflowPunct w:val="0"/>
        <w:autoSpaceDE w:val="0"/>
        <w:autoSpaceDN w:val="0"/>
        <w:adjustRightInd w:val="0"/>
        <w:spacing w:after="0" w:line="240"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Calculate the max. temperature</w:t>
      </w:r>
      <w:r w:rsidR="00BC1420">
        <w:rPr>
          <w:rFonts w:ascii="Times New Roman" w:hAnsi="Times New Roman" w:cs="Times New Roman"/>
          <w:sz w:val="20"/>
          <w:szCs w:val="20"/>
          <w:lang w:val="en-US"/>
        </w:rPr>
        <w:t xml:space="preserve"> (</w:t>
      </w:r>
      <w:r w:rsidR="00BC1420" w:rsidRPr="00BC1420">
        <w:rPr>
          <w:rFonts w:ascii="Times New Roman" w:hAnsi="Times New Roman" w:cs="Times New Roman"/>
          <w:b/>
          <w:sz w:val="20"/>
          <w:szCs w:val="20"/>
          <w:lang w:val="en-US"/>
        </w:rPr>
        <w:t>T</w:t>
      </w:r>
      <w:r w:rsidR="00BC1420" w:rsidRPr="00BC1420">
        <w:rPr>
          <w:rFonts w:ascii="Times New Roman" w:hAnsi="Times New Roman" w:cs="Times New Roman"/>
          <w:b/>
          <w:sz w:val="20"/>
          <w:szCs w:val="20"/>
          <w:vertAlign w:val="subscript"/>
          <w:lang w:val="en-US"/>
        </w:rPr>
        <w:t>0max</w:t>
      </w:r>
      <w:r w:rsidR="00BC1420">
        <w:rPr>
          <w:rFonts w:ascii="Times New Roman" w:hAnsi="Times New Roman" w:cs="Times New Roman"/>
          <w:sz w:val="20"/>
          <w:szCs w:val="20"/>
          <w:lang w:val="en-US"/>
        </w:rPr>
        <w:t xml:space="preserve">) </w:t>
      </w:r>
      <w:r w:rsidRPr="00BC1420">
        <w:rPr>
          <w:rFonts w:ascii="Times New Roman" w:hAnsi="Times New Roman" w:cs="Times New Roman"/>
          <w:sz w:val="20"/>
          <w:szCs w:val="20"/>
          <w:lang w:val="en-US"/>
        </w:rPr>
        <w:t>within 7 days pr</w:t>
      </w:r>
      <w:r w:rsidR="00BC1420">
        <w:rPr>
          <w:rFonts w:ascii="Times New Roman" w:hAnsi="Times New Roman" w:cs="Times New Roman"/>
          <w:sz w:val="20"/>
          <w:szCs w:val="20"/>
          <w:lang w:val="en-US"/>
        </w:rPr>
        <w:t>eceding date of first presence (</w:t>
      </w:r>
      <w:r w:rsidR="00BC1420" w:rsidRPr="00BC1420">
        <w:rPr>
          <w:rFonts w:ascii="Times New Roman" w:hAnsi="Times New Roman" w:cs="Times New Roman"/>
          <w:sz w:val="20"/>
          <w:szCs w:val="20"/>
          <w:lang w:val="en-US"/>
        </w:rPr>
        <w:t>a</w:t>
      </w:r>
      <w:r w:rsidR="00BC1420" w:rsidRPr="00BC1420">
        <w:rPr>
          <w:rFonts w:ascii="Times New Roman" w:hAnsi="Times New Roman" w:cs="Times New Roman"/>
          <w:sz w:val="20"/>
          <w:szCs w:val="20"/>
          <w:vertAlign w:val="subscript"/>
          <w:lang w:val="en-US"/>
        </w:rPr>
        <w:t>0</w:t>
      </w:r>
      <w:r w:rsidR="00BC1420">
        <w:rPr>
          <w:rFonts w:ascii="Times New Roman" w:hAnsi="Times New Roman" w:cs="Times New Roman"/>
          <w:sz w:val="20"/>
          <w:szCs w:val="20"/>
          <w:lang w:val="en-US"/>
        </w:rPr>
        <w:t>)</w:t>
      </w:r>
      <w:r w:rsidRPr="00BC1420">
        <w:rPr>
          <w:rFonts w:ascii="Times New Roman" w:hAnsi="Times New Roman" w:cs="Times New Roman"/>
          <w:sz w:val="20"/>
          <w:szCs w:val="20"/>
          <w:lang w:val="en-US"/>
        </w:rPr>
        <w:t>, from</w:t>
      </w:r>
    </w:p>
    <w:p w14:paraId="66D8655B" w14:textId="77777777" w:rsidR="00B50177" w:rsidRPr="00702A59" w:rsidRDefault="00B50177" w:rsidP="00BC1420">
      <w:pPr>
        <w:widowControl w:val="0"/>
        <w:autoSpaceDE w:val="0"/>
        <w:autoSpaceDN w:val="0"/>
        <w:adjustRightInd w:val="0"/>
        <w:spacing w:after="0" w:line="12" w:lineRule="exact"/>
        <w:ind w:left="426"/>
        <w:rPr>
          <w:rFonts w:ascii="Times New Roman" w:hAnsi="Times New Roman" w:cs="Times New Roman"/>
          <w:sz w:val="20"/>
          <w:szCs w:val="20"/>
          <w:lang w:val="en-US"/>
        </w:rPr>
      </w:pPr>
    </w:p>
    <w:p w14:paraId="16B5473A" w14:textId="77777777" w:rsidR="00B50177" w:rsidRPr="00BC1420" w:rsidRDefault="00B50177" w:rsidP="00BC1420">
      <w:pPr>
        <w:pStyle w:val="ListParagraph"/>
        <w:widowControl w:val="0"/>
        <w:overflowPunct w:val="0"/>
        <w:autoSpaceDE w:val="0"/>
        <w:autoSpaceDN w:val="0"/>
        <w:adjustRightInd w:val="0"/>
        <w:spacing w:after="0" w:line="233" w:lineRule="auto"/>
        <w:ind w:left="426"/>
        <w:jc w:val="both"/>
        <w:rPr>
          <w:rFonts w:ascii="Times New Roman" w:hAnsi="Times New Roman" w:cs="Times New Roman"/>
          <w:sz w:val="20"/>
          <w:szCs w:val="20"/>
        </w:rPr>
      </w:pPr>
      <w:proofErr w:type="spellStart"/>
      <w:r w:rsidRPr="00BC1420">
        <w:rPr>
          <w:rFonts w:ascii="Times New Roman" w:hAnsi="Times New Roman" w:cs="Times New Roman"/>
          <w:sz w:val="20"/>
          <w:szCs w:val="20"/>
          <w:vertAlign w:val="superscript"/>
        </w:rPr>
        <w:t>T</w:t>
      </w:r>
      <w:r w:rsidRPr="00BC1420">
        <w:rPr>
          <w:rFonts w:ascii="Times New Roman" w:hAnsi="Times New Roman" w:cs="Times New Roman"/>
          <w:sz w:val="20"/>
          <w:szCs w:val="20"/>
        </w:rPr>
        <w:t>hourlyregion</w:t>
      </w:r>
      <w:proofErr w:type="spellEnd"/>
    </w:p>
    <w:p w14:paraId="437A3684" w14:textId="77777777" w:rsidR="00B50177" w:rsidRPr="00702A59" w:rsidRDefault="00B50177" w:rsidP="00BC1420">
      <w:pPr>
        <w:widowControl w:val="0"/>
        <w:autoSpaceDE w:val="0"/>
        <w:autoSpaceDN w:val="0"/>
        <w:adjustRightInd w:val="0"/>
        <w:spacing w:after="0" w:line="1" w:lineRule="exact"/>
        <w:ind w:left="426"/>
        <w:rPr>
          <w:rFonts w:ascii="Times New Roman" w:hAnsi="Times New Roman" w:cs="Times New Roman"/>
          <w:sz w:val="20"/>
          <w:szCs w:val="20"/>
        </w:rPr>
      </w:pPr>
    </w:p>
    <w:p w14:paraId="428A3381" w14:textId="77777777" w:rsidR="00B50177" w:rsidRPr="00BC1420" w:rsidRDefault="00B50177" w:rsidP="00BC1420">
      <w:pPr>
        <w:pStyle w:val="ListParagraph"/>
        <w:widowControl w:val="0"/>
        <w:numPr>
          <w:ilvl w:val="0"/>
          <w:numId w:val="4"/>
        </w:numPr>
        <w:overflowPunct w:val="0"/>
        <w:autoSpaceDE w:val="0"/>
        <w:autoSpaceDN w:val="0"/>
        <w:adjustRightInd w:val="0"/>
        <w:spacing w:after="0" w:line="223"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Min. of T</w:t>
      </w:r>
      <w:r w:rsidRPr="00BC1420">
        <w:rPr>
          <w:rFonts w:ascii="Times New Roman" w:hAnsi="Times New Roman" w:cs="Times New Roman"/>
          <w:sz w:val="20"/>
          <w:szCs w:val="20"/>
          <w:vertAlign w:val="subscript"/>
          <w:lang w:val="en-US"/>
        </w:rPr>
        <w:t>0max</w:t>
      </w:r>
      <w:r w:rsidRPr="00BC1420">
        <w:rPr>
          <w:rFonts w:ascii="Times New Roman" w:hAnsi="Times New Roman" w:cs="Times New Roman"/>
          <w:sz w:val="20"/>
          <w:szCs w:val="20"/>
          <w:lang w:val="en-US"/>
        </w:rPr>
        <w:t xml:space="preserve"> over all years for the same </w:t>
      </w:r>
      <w:proofErr w:type="spellStart"/>
      <w:r w:rsidRPr="00BC1420">
        <w:rPr>
          <w:rFonts w:ascii="Times New Roman" w:hAnsi="Times New Roman" w:cs="Times New Roman"/>
          <w:sz w:val="20"/>
          <w:szCs w:val="20"/>
          <w:lang w:val="en-US"/>
        </w:rPr>
        <w:t>subregion</w:t>
      </w:r>
      <w:proofErr w:type="spellEnd"/>
      <w:r w:rsidRPr="00BC1420">
        <w:rPr>
          <w:rFonts w:ascii="Times New Roman" w:hAnsi="Times New Roman" w:cs="Times New Roman"/>
          <w:sz w:val="20"/>
          <w:szCs w:val="20"/>
          <w:lang w:val="en-US"/>
        </w:rPr>
        <w:t xml:space="preserve"> gives </w:t>
      </w:r>
      <w:proofErr w:type="spellStart"/>
      <w:r w:rsidRPr="00BC1420">
        <w:rPr>
          <w:rFonts w:ascii="Times New Roman" w:hAnsi="Times New Roman" w:cs="Times New Roman"/>
          <w:sz w:val="20"/>
          <w:szCs w:val="20"/>
          <w:lang w:val="en-US"/>
        </w:rPr>
        <w:t>subregional</w:t>
      </w:r>
      <w:proofErr w:type="spellEnd"/>
      <w:r w:rsidRPr="00BC1420">
        <w:rPr>
          <w:rFonts w:ascii="Times New Roman" w:hAnsi="Times New Roman" w:cs="Times New Roman"/>
          <w:sz w:val="20"/>
          <w:szCs w:val="20"/>
          <w:lang w:val="en-US"/>
        </w:rPr>
        <w:t xml:space="preserve"> </w:t>
      </w:r>
      <w:r w:rsidRPr="00BC1420">
        <w:rPr>
          <w:rFonts w:ascii="Times New Roman" w:hAnsi="Times New Roman" w:cs="Times New Roman"/>
          <w:b/>
          <w:sz w:val="20"/>
          <w:szCs w:val="20"/>
          <w:lang w:val="en-US"/>
        </w:rPr>
        <w:t>T</w:t>
      </w:r>
      <w:r w:rsidRPr="00BC1420">
        <w:rPr>
          <w:rFonts w:ascii="Times New Roman" w:hAnsi="Times New Roman" w:cs="Times New Roman"/>
          <w:b/>
          <w:sz w:val="20"/>
          <w:szCs w:val="20"/>
          <w:vertAlign w:val="subscript"/>
          <w:lang w:val="en-US"/>
        </w:rPr>
        <w:t>7</w:t>
      </w:r>
      <w:r w:rsidRPr="00BC1420">
        <w:rPr>
          <w:rFonts w:ascii="Times New Roman" w:hAnsi="Times New Roman" w:cs="Times New Roman"/>
          <w:b/>
          <w:sz w:val="20"/>
          <w:szCs w:val="20"/>
          <w:lang w:val="en-US"/>
        </w:rPr>
        <w:t>th</w:t>
      </w:r>
    </w:p>
    <w:p w14:paraId="4AE6B5A1" w14:textId="77777777" w:rsidR="00B50177" w:rsidRPr="00702A59" w:rsidRDefault="00B50177" w:rsidP="00BC1420">
      <w:pPr>
        <w:widowControl w:val="0"/>
        <w:autoSpaceDE w:val="0"/>
        <w:autoSpaceDN w:val="0"/>
        <w:adjustRightInd w:val="0"/>
        <w:spacing w:after="0" w:line="226" w:lineRule="exact"/>
        <w:ind w:left="426"/>
        <w:rPr>
          <w:rFonts w:ascii="Times New Roman" w:hAnsi="Times New Roman" w:cs="Times New Roman"/>
          <w:sz w:val="20"/>
          <w:szCs w:val="20"/>
          <w:lang w:val="en-US"/>
        </w:rPr>
      </w:pPr>
    </w:p>
    <w:p w14:paraId="0FD2AC32" w14:textId="6D40FC83" w:rsidR="00B50177" w:rsidRPr="00BC1420" w:rsidRDefault="00B50177" w:rsidP="00BC1420">
      <w:pPr>
        <w:pStyle w:val="ListParagraph"/>
        <w:widowControl w:val="0"/>
        <w:numPr>
          <w:ilvl w:val="0"/>
          <w:numId w:val="4"/>
        </w:numPr>
        <w:overflowPunct w:val="0"/>
        <w:autoSpaceDE w:val="0"/>
        <w:autoSpaceDN w:val="0"/>
        <w:adjustRightInd w:val="0"/>
        <w:spacing w:after="0" w:line="240" w:lineRule="auto"/>
        <w:ind w:left="426"/>
        <w:jc w:val="both"/>
        <w:rPr>
          <w:rFonts w:ascii="Times New Roman" w:hAnsi="Times New Roman" w:cs="Times New Roman"/>
          <w:sz w:val="20"/>
          <w:szCs w:val="20"/>
          <w:lang w:val="en-US"/>
        </w:rPr>
      </w:pPr>
      <w:r w:rsidRPr="00BC1420">
        <w:rPr>
          <w:rFonts w:ascii="Times New Roman" w:hAnsi="Times New Roman" w:cs="Times New Roman"/>
          <w:sz w:val="20"/>
          <w:szCs w:val="20"/>
          <w:lang w:val="en-US"/>
        </w:rPr>
        <w:t>Hourly immigration index (</w:t>
      </w:r>
      <w:r w:rsidRPr="00BC1420">
        <w:rPr>
          <w:rFonts w:ascii="Times New Roman" w:hAnsi="Times New Roman" w:cs="Times New Roman"/>
          <w:b/>
          <w:sz w:val="20"/>
          <w:szCs w:val="20"/>
          <w:lang w:val="en-US"/>
        </w:rPr>
        <w:t>Ii</w:t>
      </w:r>
      <w:r w:rsidR="00BC1420">
        <w:rPr>
          <w:rFonts w:ascii="Times New Roman" w:hAnsi="Times New Roman" w:cs="Times New Roman"/>
          <w:sz w:val="20"/>
          <w:szCs w:val="20"/>
          <w:lang w:val="en-US"/>
        </w:rPr>
        <w:t>) for each region.</w:t>
      </w:r>
    </w:p>
    <w:p w14:paraId="2024B150" w14:textId="77777777" w:rsidR="00B50177" w:rsidRPr="00702A59" w:rsidRDefault="00B50177" w:rsidP="00BC1420">
      <w:pPr>
        <w:widowControl w:val="0"/>
        <w:autoSpaceDE w:val="0"/>
        <w:autoSpaceDN w:val="0"/>
        <w:adjustRightInd w:val="0"/>
        <w:spacing w:after="0" w:line="18" w:lineRule="exact"/>
        <w:ind w:left="426"/>
        <w:rPr>
          <w:rFonts w:ascii="Times New Roman" w:hAnsi="Times New Roman" w:cs="Times New Roman"/>
          <w:sz w:val="20"/>
          <w:szCs w:val="20"/>
          <w:lang w:val="en-US"/>
        </w:rPr>
      </w:pPr>
    </w:p>
    <w:p w14:paraId="7231BA1A" w14:textId="77777777" w:rsidR="0091780D" w:rsidRDefault="0091780D" w:rsidP="0091780D">
      <w:pPr>
        <w:widowControl w:val="0"/>
        <w:autoSpaceDE w:val="0"/>
        <w:autoSpaceDN w:val="0"/>
        <w:adjustRightInd w:val="0"/>
        <w:spacing w:after="0" w:line="480" w:lineRule="auto"/>
        <w:rPr>
          <w:rFonts w:ascii="Times New Roman" w:hAnsi="Times New Roman" w:cs="Times New Roman"/>
          <w:sz w:val="24"/>
          <w:szCs w:val="24"/>
          <w:lang w:val="en-US"/>
        </w:rPr>
      </w:pPr>
    </w:p>
    <w:p w14:paraId="1931BE0C" w14:textId="14BC2A9E" w:rsidR="0091780D" w:rsidRPr="00101A56" w:rsidRDefault="0091780D" w:rsidP="0091780D">
      <w:pPr>
        <w:widowControl w:val="0"/>
        <w:autoSpaceDE w:val="0"/>
        <w:autoSpaceDN w:val="0"/>
        <w:adjustRightInd w:val="0"/>
        <w:spacing w:after="0" w:line="480" w:lineRule="auto"/>
        <w:rPr>
          <w:rFonts w:ascii="Times New Roman" w:hAnsi="Times New Roman" w:cs="Times New Roman"/>
          <w:sz w:val="24"/>
          <w:szCs w:val="24"/>
          <w:lang w:val="en-US"/>
        </w:rPr>
      </w:pPr>
      <w:r w:rsidRPr="00101A56">
        <w:rPr>
          <w:rFonts w:ascii="Times New Roman" w:hAnsi="Times New Roman" w:cs="Times New Roman"/>
          <w:sz w:val="24"/>
          <w:szCs w:val="24"/>
          <w:lang w:val="en-US"/>
        </w:rPr>
        <w:t xml:space="preserve">The immigration </w:t>
      </w:r>
      <w:r w:rsidRPr="00BC1420">
        <w:rPr>
          <w:rFonts w:ascii="Times New Roman" w:hAnsi="Times New Roman" w:cs="Times New Roman"/>
          <w:sz w:val="24"/>
          <w:szCs w:val="24"/>
          <w:lang w:val="en-US"/>
        </w:rPr>
        <w:t xml:space="preserve">index </w:t>
      </w:r>
      <w:r w:rsidR="00BC1420" w:rsidRPr="00BC1420">
        <w:rPr>
          <w:rFonts w:ascii="Times New Roman" w:hAnsi="Times New Roman" w:cs="Times New Roman"/>
          <w:sz w:val="20"/>
          <w:szCs w:val="20"/>
          <w:lang w:val="en-US"/>
        </w:rPr>
        <w:t xml:space="preserve">(Ii) </w:t>
      </w:r>
      <w:r w:rsidRPr="00BC1420">
        <w:rPr>
          <w:rFonts w:ascii="Times New Roman" w:hAnsi="Times New Roman" w:cs="Times New Roman"/>
          <w:sz w:val="24"/>
          <w:szCs w:val="24"/>
          <w:lang w:val="en-US"/>
        </w:rPr>
        <w:t>is based</w:t>
      </w:r>
      <w:r w:rsidRPr="00101A56">
        <w:rPr>
          <w:rFonts w:ascii="Times New Roman" w:hAnsi="Times New Roman" w:cs="Times New Roman"/>
          <w:sz w:val="24"/>
          <w:szCs w:val="24"/>
          <w:lang w:val="en-US"/>
        </w:rPr>
        <w:t xml:space="preserve"> on the following equation:</w:t>
      </w:r>
    </w:p>
    <w:tbl>
      <w:tblPr>
        <w:tblW w:w="0" w:type="auto"/>
        <w:tblInd w:w="3080" w:type="dxa"/>
        <w:tblLayout w:type="fixed"/>
        <w:tblCellMar>
          <w:left w:w="0" w:type="dxa"/>
          <w:right w:w="0" w:type="dxa"/>
        </w:tblCellMar>
        <w:tblLook w:val="0000" w:firstRow="0" w:lastRow="0" w:firstColumn="0" w:lastColumn="0" w:noHBand="0" w:noVBand="0"/>
      </w:tblPr>
      <w:tblGrid>
        <w:gridCol w:w="3700"/>
        <w:gridCol w:w="1720"/>
      </w:tblGrid>
      <w:tr w:rsidR="0091780D" w:rsidRPr="00101A56" w14:paraId="354975EA" w14:textId="77777777" w:rsidTr="0091780D">
        <w:trPr>
          <w:trHeight w:val="491"/>
        </w:trPr>
        <w:tc>
          <w:tcPr>
            <w:tcW w:w="3700" w:type="dxa"/>
            <w:tcBorders>
              <w:top w:val="nil"/>
              <w:left w:val="nil"/>
              <w:bottom w:val="nil"/>
              <w:right w:val="nil"/>
            </w:tcBorders>
            <w:vAlign w:val="bottom"/>
          </w:tcPr>
          <w:p w14:paraId="2454A29C" w14:textId="77777777" w:rsidR="0091780D" w:rsidRPr="00101A56" w:rsidRDefault="0091780D" w:rsidP="0091780D">
            <w:pPr>
              <w:widowControl w:val="0"/>
              <w:autoSpaceDE w:val="0"/>
              <w:autoSpaceDN w:val="0"/>
              <w:adjustRightInd w:val="0"/>
              <w:spacing w:after="0" w:line="480" w:lineRule="auto"/>
              <w:rPr>
                <w:rFonts w:ascii="Times New Roman" w:hAnsi="Times New Roman" w:cs="Times New Roman"/>
                <w:sz w:val="24"/>
                <w:szCs w:val="24"/>
              </w:rPr>
            </w:pPr>
            <w:proofErr w:type="spellStart"/>
            <w:r w:rsidRPr="00101A56">
              <w:rPr>
                <w:rFonts w:ascii="Times New Roman" w:hAnsi="Times New Roman" w:cs="Times New Roman"/>
                <w:sz w:val="24"/>
                <w:szCs w:val="24"/>
              </w:rPr>
              <w:t>Ii</w:t>
            </w:r>
            <w:proofErr w:type="spellEnd"/>
            <w:r w:rsidRPr="00101A56">
              <w:rPr>
                <w:rFonts w:ascii="Times New Roman" w:hAnsi="Times New Roman" w:cs="Times New Roman"/>
                <w:sz w:val="24"/>
                <w:szCs w:val="24"/>
              </w:rPr>
              <w:t xml:space="preserve"> = [(T</w:t>
            </w:r>
            <w:r w:rsidRPr="00101A56">
              <w:rPr>
                <w:rFonts w:ascii="Times New Roman" w:hAnsi="Times New Roman" w:cs="Times New Roman"/>
                <w:sz w:val="24"/>
                <w:szCs w:val="24"/>
                <w:vertAlign w:val="subscript"/>
              </w:rPr>
              <w:t>7n</w:t>
            </w:r>
            <w:r w:rsidRPr="00101A56">
              <w:rPr>
                <w:rFonts w:ascii="Times New Roman" w:hAnsi="Times New Roman" w:cs="Times New Roman"/>
                <w:sz w:val="24"/>
                <w:szCs w:val="24"/>
              </w:rPr>
              <w:t xml:space="preserve">    T</w:t>
            </w:r>
            <w:r w:rsidRPr="00101A56">
              <w:rPr>
                <w:rFonts w:ascii="Times New Roman" w:hAnsi="Times New Roman" w:cs="Times New Roman"/>
                <w:sz w:val="24"/>
                <w:szCs w:val="24"/>
                <w:vertAlign w:val="subscript"/>
              </w:rPr>
              <w:t>7th</w:t>
            </w:r>
            <w:r w:rsidRPr="00101A56">
              <w:rPr>
                <w:rFonts w:ascii="Times New Roman" w:hAnsi="Times New Roman" w:cs="Times New Roman"/>
                <w:sz w:val="24"/>
                <w:szCs w:val="24"/>
              </w:rPr>
              <w:t xml:space="preserve">) + </w:t>
            </w:r>
            <w:proofErr w:type="spellStart"/>
            <w:r w:rsidRPr="00101A56">
              <w:rPr>
                <w:rFonts w:ascii="Times New Roman" w:hAnsi="Times New Roman" w:cs="Times New Roman"/>
                <w:sz w:val="24"/>
                <w:szCs w:val="24"/>
              </w:rPr>
              <w:t>ddn</w:t>
            </w:r>
            <w:proofErr w:type="spellEnd"/>
            <w:r w:rsidRPr="00101A56">
              <w:rPr>
                <w:rFonts w:ascii="Times New Roman" w:hAnsi="Times New Roman" w:cs="Times New Roman"/>
                <w:sz w:val="24"/>
                <w:szCs w:val="24"/>
              </w:rPr>
              <w:t>]</w:t>
            </w:r>
          </w:p>
        </w:tc>
        <w:tc>
          <w:tcPr>
            <w:tcW w:w="1720" w:type="dxa"/>
            <w:tcBorders>
              <w:top w:val="nil"/>
              <w:left w:val="nil"/>
              <w:bottom w:val="nil"/>
              <w:right w:val="nil"/>
            </w:tcBorders>
            <w:vAlign w:val="bottom"/>
          </w:tcPr>
          <w:p w14:paraId="5DEF02C0" w14:textId="670DD56A" w:rsidR="0091780D" w:rsidRPr="00101A56" w:rsidRDefault="00BC1420" w:rsidP="0091780D">
            <w:pPr>
              <w:widowControl w:val="0"/>
              <w:autoSpaceDE w:val="0"/>
              <w:autoSpaceDN w:val="0"/>
              <w:adjustRightInd w:val="0"/>
              <w:spacing w:after="0" w:line="480" w:lineRule="auto"/>
              <w:jc w:val="right"/>
              <w:rPr>
                <w:rFonts w:ascii="Times New Roman" w:hAnsi="Times New Roman" w:cs="Times New Roman"/>
                <w:sz w:val="24"/>
                <w:szCs w:val="24"/>
              </w:rPr>
            </w:pPr>
            <w:r>
              <w:rPr>
                <w:rFonts w:ascii="Times New Roman" w:hAnsi="Times New Roman" w:cs="Times New Roman"/>
                <w:sz w:val="24"/>
                <w:szCs w:val="24"/>
              </w:rPr>
              <w:t>(1</w:t>
            </w:r>
            <w:r w:rsidR="0091780D" w:rsidRPr="00101A56">
              <w:rPr>
                <w:rFonts w:ascii="Times New Roman" w:hAnsi="Times New Roman" w:cs="Times New Roman"/>
                <w:sz w:val="24"/>
                <w:szCs w:val="24"/>
              </w:rPr>
              <w:t>.1)</w:t>
            </w:r>
          </w:p>
        </w:tc>
      </w:tr>
    </w:tbl>
    <w:p w14:paraId="5E3D56A4" w14:textId="77777777" w:rsidR="0091780D" w:rsidRPr="00101A56" w:rsidRDefault="0091780D" w:rsidP="00BC1420">
      <w:pPr>
        <w:widowControl w:val="0"/>
        <w:autoSpaceDE w:val="0"/>
        <w:autoSpaceDN w:val="0"/>
        <w:adjustRightInd w:val="0"/>
        <w:spacing w:after="0" w:line="480" w:lineRule="auto"/>
        <w:jc w:val="both"/>
        <w:rPr>
          <w:rFonts w:ascii="Times New Roman" w:hAnsi="Times New Roman" w:cs="Times New Roman"/>
          <w:sz w:val="24"/>
          <w:szCs w:val="24"/>
        </w:rPr>
      </w:pPr>
      <w:proofErr w:type="spellStart"/>
      <w:r>
        <w:rPr>
          <w:rFonts w:ascii="Times New Roman" w:hAnsi="Times New Roman" w:cs="Times New Roman"/>
          <w:sz w:val="24"/>
          <w:szCs w:val="24"/>
        </w:rPr>
        <w:t>where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xml:space="preserve"> =</w:t>
      </w:r>
      <w:r w:rsidRPr="00101A56">
        <w:rPr>
          <w:rFonts w:ascii="Times New Roman" w:hAnsi="Times New Roman" w:cs="Times New Roman"/>
          <w:sz w:val="24"/>
          <w:szCs w:val="24"/>
        </w:rPr>
        <w:t xml:space="preserve"> Immigration </w:t>
      </w:r>
      <w:proofErr w:type="spellStart"/>
      <w:r w:rsidRPr="00101A56">
        <w:rPr>
          <w:rFonts w:ascii="Times New Roman" w:hAnsi="Times New Roman" w:cs="Times New Roman"/>
          <w:sz w:val="24"/>
          <w:szCs w:val="24"/>
        </w:rPr>
        <w:t>index</w:t>
      </w:r>
      <w:proofErr w:type="spellEnd"/>
      <w:r>
        <w:rPr>
          <w:rFonts w:ascii="Times New Roman" w:hAnsi="Times New Roman" w:cs="Times New Roman"/>
          <w:sz w:val="24"/>
          <w:szCs w:val="24"/>
        </w:rPr>
        <w:t xml:space="preserve">; </w:t>
      </w:r>
      <w:r w:rsidRPr="00101A56">
        <w:rPr>
          <w:rFonts w:ascii="Times New Roman" w:hAnsi="Times New Roman" w:cs="Times New Roman"/>
          <w:sz w:val="24"/>
          <w:szCs w:val="24"/>
          <w:lang w:val="en-US"/>
        </w:rPr>
        <w:t>T</w:t>
      </w:r>
      <w:r w:rsidRPr="00101A56">
        <w:rPr>
          <w:rFonts w:ascii="Times New Roman" w:hAnsi="Times New Roman" w:cs="Times New Roman"/>
          <w:sz w:val="24"/>
          <w:szCs w:val="24"/>
          <w:vertAlign w:val="subscript"/>
          <w:lang w:val="en-US"/>
        </w:rPr>
        <w:t>7n</w:t>
      </w:r>
      <w:r>
        <w:rPr>
          <w:rFonts w:ascii="Times New Roman" w:hAnsi="Times New Roman" w:cs="Times New Roman"/>
          <w:sz w:val="24"/>
          <w:szCs w:val="24"/>
          <w:lang w:val="en-US"/>
        </w:rPr>
        <w:t xml:space="preserve"> =</w:t>
      </w:r>
      <w:r w:rsidRPr="00101A56">
        <w:rPr>
          <w:rFonts w:ascii="Times New Roman" w:hAnsi="Times New Roman" w:cs="Times New Roman"/>
          <w:sz w:val="24"/>
          <w:szCs w:val="24"/>
          <w:lang w:val="en-US"/>
        </w:rPr>
        <w:t xml:space="preserve"> Mean temperature in the 7 days before observation</w:t>
      </w:r>
      <w:r>
        <w:rPr>
          <w:rFonts w:ascii="Times New Roman" w:hAnsi="Times New Roman" w:cs="Times New Roman"/>
          <w:sz w:val="24"/>
          <w:szCs w:val="24"/>
          <w:lang w:val="en-US"/>
        </w:rPr>
        <w:t xml:space="preserve">; </w:t>
      </w:r>
      <w:r w:rsidRPr="00101A56">
        <w:rPr>
          <w:rFonts w:ascii="Times New Roman" w:hAnsi="Times New Roman" w:cs="Times New Roman"/>
          <w:sz w:val="24"/>
          <w:szCs w:val="24"/>
          <w:lang w:val="en-US"/>
        </w:rPr>
        <w:t>T</w:t>
      </w:r>
      <w:r w:rsidRPr="00101A56">
        <w:rPr>
          <w:rFonts w:ascii="Times New Roman" w:hAnsi="Times New Roman" w:cs="Times New Roman"/>
          <w:sz w:val="24"/>
          <w:szCs w:val="24"/>
          <w:vertAlign w:val="subscript"/>
          <w:lang w:val="en-US"/>
        </w:rPr>
        <w:t>7</w:t>
      </w:r>
      <w:r>
        <w:rPr>
          <w:rFonts w:ascii="Times New Roman" w:hAnsi="Times New Roman" w:cs="Times New Roman"/>
          <w:sz w:val="24"/>
          <w:szCs w:val="24"/>
          <w:lang w:val="en-US"/>
        </w:rPr>
        <w:t>th =</w:t>
      </w:r>
      <w:r w:rsidRPr="00101A56">
        <w:rPr>
          <w:rFonts w:ascii="Times New Roman" w:hAnsi="Times New Roman" w:cs="Times New Roman"/>
          <w:sz w:val="24"/>
          <w:szCs w:val="24"/>
          <w:lang w:val="en-US"/>
        </w:rPr>
        <w:t xml:space="preserve"> Highest hourly temperature in the 7 days before observation</w:t>
      </w:r>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ddn</w:t>
      </w:r>
      <w:proofErr w:type="spellEnd"/>
      <w:r>
        <w:rPr>
          <w:rFonts w:ascii="Times New Roman" w:hAnsi="Times New Roman" w:cs="Times New Roman"/>
          <w:sz w:val="24"/>
          <w:szCs w:val="24"/>
          <w:lang w:val="en-US"/>
        </w:rPr>
        <w:t xml:space="preserve"> =</w:t>
      </w:r>
      <w:r w:rsidRPr="00101A56">
        <w:rPr>
          <w:rFonts w:ascii="Times New Roman" w:hAnsi="Times New Roman" w:cs="Times New Roman"/>
          <w:sz w:val="24"/>
          <w:szCs w:val="24"/>
          <w:lang w:val="en-US"/>
        </w:rPr>
        <w:t xml:space="preserve"> Number of hours in 7 days before observation with temperatures &gt; T7th.</w:t>
      </w:r>
    </w:p>
    <w:p w14:paraId="0E5419BE" w14:textId="45AAD555" w:rsidR="00B50177" w:rsidRPr="00F55F3D" w:rsidRDefault="00F55F3D" w:rsidP="00F55F3D">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R-code for the calculation of the temperature thresholds and im</w:t>
      </w:r>
      <w:r w:rsidR="003B15BA">
        <w:rPr>
          <w:rFonts w:ascii="Times New Roman" w:hAnsi="Times New Roman" w:cs="Times New Roman"/>
          <w:sz w:val="24"/>
          <w:szCs w:val="24"/>
          <w:lang w:val="en-US"/>
        </w:rPr>
        <w:t>m</w:t>
      </w:r>
      <w:r>
        <w:rPr>
          <w:rFonts w:ascii="Times New Roman" w:hAnsi="Times New Roman" w:cs="Times New Roman"/>
          <w:sz w:val="24"/>
          <w:szCs w:val="24"/>
          <w:lang w:val="en-US"/>
        </w:rPr>
        <w:t>igration indices are provided in Appendix A.</w:t>
      </w:r>
    </w:p>
    <w:p w14:paraId="2DB881D4" w14:textId="77777777" w:rsidR="00F55F3D" w:rsidRPr="008F111C" w:rsidRDefault="00F55F3D" w:rsidP="00B50177">
      <w:pPr>
        <w:widowControl w:val="0"/>
        <w:overflowPunct w:val="0"/>
        <w:autoSpaceDE w:val="0"/>
        <w:autoSpaceDN w:val="0"/>
        <w:adjustRightInd w:val="0"/>
        <w:spacing w:after="0" w:line="240" w:lineRule="auto"/>
        <w:jc w:val="both"/>
        <w:rPr>
          <w:rFonts w:ascii="Times New Roman" w:hAnsi="Times New Roman" w:cs="Times New Roman"/>
          <w:sz w:val="29"/>
          <w:szCs w:val="29"/>
          <w:lang w:val="en-US"/>
        </w:rPr>
      </w:pPr>
    </w:p>
    <w:p w14:paraId="4B6C46AB" w14:textId="77777777" w:rsidR="00B50177" w:rsidRPr="008F111C" w:rsidRDefault="00B50177" w:rsidP="00702A59">
      <w:pPr>
        <w:pStyle w:val="Heading2"/>
      </w:pPr>
      <w:r w:rsidRPr="00702A59">
        <w:rPr>
          <w:lang w:val="en-US"/>
        </w:rPr>
        <w:t>Results</w:t>
      </w:r>
    </w:p>
    <w:p w14:paraId="13DFF440" w14:textId="37A971B5" w:rsidR="00B50177" w:rsidRPr="008F111C" w:rsidRDefault="00B50177" w:rsidP="00B50177">
      <w:pPr>
        <w:widowControl w:val="0"/>
        <w:overflowPunct w:val="0"/>
        <w:autoSpaceDE w:val="0"/>
        <w:autoSpaceDN w:val="0"/>
        <w:adjustRightInd w:val="0"/>
        <w:spacing w:after="0" w:line="480" w:lineRule="auto"/>
        <w:jc w:val="both"/>
        <w:rPr>
          <w:rFonts w:ascii="Times New Roman" w:hAnsi="Times New Roman" w:cs="Times New Roman"/>
          <w:lang w:val="en-US"/>
        </w:rPr>
      </w:pPr>
      <w:r w:rsidRPr="008F111C">
        <w:rPr>
          <w:rFonts w:ascii="Times New Roman" w:hAnsi="Times New Roman" w:cs="Times New Roman"/>
          <w:lang w:val="en-US"/>
        </w:rPr>
        <w:t>The regions “</w:t>
      </w:r>
      <w:proofErr w:type="spellStart"/>
      <w:r w:rsidRPr="008F111C">
        <w:rPr>
          <w:rFonts w:ascii="Times New Roman" w:hAnsi="Times New Roman" w:cs="Times New Roman"/>
          <w:lang w:val="en-US"/>
        </w:rPr>
        <w:t>Burggrafenamt</w:t>
      </w:r>
      <w:proofErr w:type="spellEnd"/>
      <w:r w:rsidRPr="008F111C">
        <w:rPr>
          <w:rFonts w:ascii="Times New Roman" w:hAnsi="Times New Roman" w:cs="Times New Roman"/>
          <w:lang w:val="en-US"/>
        </w:rPr>
        <w:t>” and “</w:t>
      </w:r>
      <w:proofErr w:type="spellStart"/>
      <w:r w:rsidRPr="008F111C">
        <w:rPr>
          <w:rFonts w:ascii="Times New Roman" w:hAnsi="Times New Roman" w:cs="Times New Roman"/>
          <w:lang w:val="en-US"/>
        </w:rPr>
        <w:t>Eisacktal</w:t>
      </w:r>
      <w:proofErr w:type="spellEnd"/>
      <w:r w:rsidRPr="008F111C">
        <w:rPr>
          <w:rFonts w:ascii="Times New Roman" w:hAnsi="Times New Roman" w:cs="Times New Roman"/>
          <w:lang w:val="en-US"/>
        </w:rPr>
        <w:t>” have T</w:t>
      </w:r>
      <w:r w:rsidRPr="008F111C">
        <w:rPr>
          <w:rFonts w:ascii="Times New Roman" w:hAnsi="Times New Roman" w:cs="Times New Roman"/>
          <w:vertAlign w:val="subscript"/>
          <w:lang w:val="en-US"/>
        </w:rPr>
        <w:t>7</w:t>
      </w:r>
      <w:r w:rsidRPr="008F111C">
        <w:rPr>
          <w:rFonts w:ascii="Times New Roman" w:hAnsi="Times New Roman" w:cs="Times New Roman"/>
          <w:lang w:val="en-US"/>
        </w:rPr>
        <w:t xml:space="preserve">th values close to </w:t>
      </w:r>
      <w:proofErr w:type="spellStart"/>
      <w:r w:rsidRPr="008F111C">
        <w:rPr>
          <w:rFonts w:ascii="Times New Roman" w:hAnsi="Times New Roman" w:cs="Times New Roman"/>
          <w:lang w:val="en-US"/>
        </w:rPr>
        <w:t>Trentino’s</w:t>
      </w:r>
      <w:proofErr w:type="spellEnd"/>
      <w:r w:rsidRPr="008F111C">
        <w:rPr>
          <w:rFonts w:ascii="Times New Roman" w:hAnsi="Times New Roman" w:cs="Times New Roman"/>
          <w:lang w:val="en-US"/>
        </w:rPr>
        <w:t xml:space="preserve"> 9.5°C with 9.79°C in </w:t>
      </w:r>
      <w:proofErr w:type="spellStart"/>
      <w:r w:rsidRPr="008F111C">
        <w:rPr>
          <w:rFonts w:ascii="Times New Roman" w:hAnsi="Times New Roman" w:cs="Times New Roman"/>
          <w:lang w:val="en-US"/>
        </w:rPr>
        <w:t>Burggrafenamt</w:t>
      </w:r>
      <w:proofErr w:type="spellEnd"/>
      <w:r w:rsidRPr="008F111C">
        <w:rPr>
          <w:rFonts w:ascii="Times New Roman" w:hAnsi="Times New Roman" w:cs="Times New Roman"/>
          <w:lang w:val="en-US"/>
        </w:rPr>
        <w:t xml:space="preserve"> and 9.68°C in </w:t>
      </w:r>
      <w:proofErr w:type="spellStart"/>
      <w:r w:rsidRPr="008F111C">
        <w:rPr>
          <w:rFonts w:ascii="Times New Roman" w:hAnsi="Times New Roman" w:cs="Times New Roman"/>
          <w:lang w:val="en-US"/>
        </w:rPr>
        <w:t>Eisacktal</w:t>
      </w:r>
      <w:proofErr w:type="spellEnd"/>
      <w:r w:rsidRPr="008F111C">
        <w:rPr>
          <w:rFonts w:ascii="Times New Roman" w:hAnsi="Times New Roman" w:cs="Times New Roman"/>
          <w:lang w:val="en-US"/>
        </w:rPr>
        <w:t>. The regions “</w:t>
      </w:r>
      <w:proofErr w:type="spellStart"/>
      <w:r w:rsidRPr="008F111C">
        <w:rPr>
          <w:rFonts w:ascii="Times New Roman" w:hAnsi="Times New Roman" w:cs="Times New Roman"/>
          <w:lang w:val="en-US"/>
        </w:rPr>
        <w:t>Salten</w:t>
      </w:r>
      <w:r w:rsidR="00F55ABC">
        <w:rPr>
          <w:rFonts w:ascii="Times New Roman" w:hAnsi="Times New Roman" w:cs="Times New Roman"/>
          <w:lang w:val="en-US"/>
        </w:rPr>
        <w:t>-</w:t>
      </w:r>
      <w:r w:rsidRPr="008F111C">
        <w:rPr>
          <w:rFonts w:ascii="Times New Roman" w:hAnsi="Times New Roman" w:cs="Times New Roman"/>
          <w:lang w:val="en-US"/>
        </w:rPr>
        <w:t>Schlern</w:t>
      </w:r>
      <w:proofErr w:type="spellEnd"/>
      <w:r w:rsidRPr="008F111C">
        <w:rPr>
          <w:rFonts w:ascii="Times New Roman" w:hAnsi="Times New Roman" w:cs="Times New Roman"/>
          <w:lang w:val="en-US"/>
        </w:rPr>
        <w:t>” and “</w:t>
      </w:r>
      <w:proofErr w:type="spellStart"/>
      <w:r w:rsidRPr="008F111C">
        <w:rPr>
          <w:rFonts w:ascii="Times New Roman" w:hAnsi="Times New Roman" w:cs="Times New Roman"/>
          <w:lang w:val="en-US"/>
        </w:rPr>
        <w:t>Vinschgau</w:t>
      </w:r>
      <w:proofErr w:type="spellEnd"/>
      <w:r w:rsidRPr="008F111C">
        <w:rPr>
          <w:rFonts w:ascii="Times New Roman" w:hAnsi="Times New Roman" w:cs="Times New Roman"/>
          <w:lang w:val="en-US"/>
        </w:rPr>
        <w:t>” deviate from this value, with 7.99°C and 10.47°C</w:t>
      </w:r>
      <w:r w:rsidR="00702A59">
        <w:rPr>
          <w:rFonts w:ascii="Times New Roman" w:hAnsi="Times New Roman" w:cs="Times New Roman"/>
          <w:lang w:val="en-US"/>
        </w:rPr>
        <w:t xml:space="preserve"> respectively. “</w:t>
      </w:r>
      <w:proofErr w:type="spellStart"/>
      <w:r w:rsidR="00702A59">
        <w:rPr>
          <w:rFonts w:ascii="Times New Roman" w:hAnsi="Times New Roman" w:cs="Times New Roman"/>
          <w:lang w:val="en-US"/>
        </w:rPr>
        <w:t>Bozen</w:t>
      </w:r>
      <w:proofErr w:type="spellEnd"/>
      <w:r w:rsidR="00702A59">
        <w:rPr>
          <w:rFonts w:ascii="Times New Roman" w:hAnsi="Times New Roman" w:cs="Times New Roman"/>
          <w:lang w:val="en-US"/>
        </w:rPr>
        <w:t>” and “</w:t>
      </w:r>
      <w:proofErr w:type="spellStart"/>
      <w:r w:rsidR="00702A59">
        <w:rPr>
          <w:rFonts w:ascii="Times New Roman" w:hAnsi="Times New Roman" w:cs="Times New Roman"/>
          <w:lang w:val="en-US"/>
        </w:rPr>
        <w:t>Ü</w:t>
      </w:r>
      <w:r w:rsidRPr="008F111C">
        <w:rPr>
          <w:rFonts w:ascii="Times New Roman" w:hAnsi="Times New Roman" w:cs="Times New Roman"/>
          <w:lang w:val="en-US"/>
        </w:rPr>
        <w:t>beretsch</w:t>
      </w:r>
      <w:r w:rsidR="00F55ABC">
        <w:rPr>
          <w:rFonts w:ascii="Times New Roman" w:hAnsi="Times New Roman" w:cs="Times New Roman"/>
          <w:lang w:val="en-US"/>
        </w:rPr>
        <w:t>-</w:t>
      </w:r>
      <w:r w:rsidRPr="008F111C">
        <w:rPr>
          <w:rFonts w:ascii="Times New Roman" w:hAnsi="Times New Roman" w:cs="Times New Roman"/>
          <w:lang w:val="en-US"/>
        </w:rPr>
        <w:t>Unterland</w:t>
      </w:r>
      <w:proofErr w:type="spellEnd"/>
      <w:r w:rsidRPr="008F111C">
        <w:rPr>
          <w:rFonts w:ascii="Times New Roman" w:hAnsi="Times New Roman" w:cs="Times New Roman"/>
          <w:lang w:val="en-US"/>
        </w:rPr>
        <w:t>” simply do not have enough data points to create a reliable temperature threshold value and were only included for completeness (see Figures</w:t>
      </w:r>
      <w:r w:rsidR="006127F7">
        <w:rPr>
          <w:rFonts w:ascii="Times New Roman" w:hAnsi="Times New Roman" w:cs="Times New Roman"/>
          <w:lang w:val="en-US"/>
        </w:rPr>
        <w:t xml:space="preserve"> 1 and 2)</w:t>
      </w:r>
      <w:r w:rsidRPr="008F111C">
        <w:rPr>
          <w:rFonts w:ascii="Times New Roman" w:hAnsi="Times New Roman" w:cs="Times New Roman"/>
          <w:lang w:val="en-US"/>
        </w:rPr>
        <w:t>. There is significant variation between years in regards to when the thresholds are exceeded. The immigration starting dates range from early January up to the middle of March.</w:t>
      </w:r>
    </w:p>
    <w:p w14:paraId="4253F566" w14:textId="7622475D" w:rsidR="0026019A" w:rsidRDefault="00B50177" w:rsidP="00B50177">
      <w:pPr>
        <w:widowControl w:val="0"/>
        <w:overflowPunct w:val="0"/>
        <w:autoSpaceDE w:val="0"/>
        <w:autoSpaceDN w:val="0"/>
        <w:adjustRightInd w:val="0"/>
        <w:spacing w:after="0" w:line="480" w:lineRule="auto"/>
        <w:ind w:right="40"/>
        <w:jc w:val="both"/>
        <w:rPr>
          <w:rFonts w:ascii="Times New Roman" w:hAnsi="Times New Roman" w:cs="Times New Roman"/>
          <w:lang w:val="en-US"/>
        </w:rPr>
      </w:pPr>
      <w:r w:rsidRPr="008F111C">
        <w:rPr>
          <w:rFonts w:ascii="Times New Roman" w:hAnsi="Times New Roman" w:cs="Times New Roman"/>
          <w:i/>
          <w:lang w:val="en-US"/>
        </w:rPr>
        <w:t>C. picta</w:t>
      </w:r>
      <w:r w:rsidRPr="008F111C">
        <w:rPr>
          <w:rFonts w:ascii="Times New Roman" w:hAnsi="Times New Roman" w:cs="Times New Roman"/>
          <w:lang w:val="en-US"/>
        </w:rPr>
        <w:t>, being the rarer of the two species, has very few positive data points making such an analysis highly unreliable. Yet, for the two regions with some available presence data, the T</w:t>
      </w:r>
      <w:r w:rsidRPr="008F111C">
        <w:rPr>
          <w:rFonts w:ascii="Times New Roman" w:hAnsi="Times New Roman" w:cs="Times New Roman"/>
          <w:vertAlign w:val="subscript"/>
          <w:lang w:val="en-US"/>
        </w:rPr>
        <w:t>7</w:t>
      </w:r>
      <w:r w:rsidRPr="008F111C">
        <w:rPr>
          <w:rFonts w:ascii="Times New Roman" w:hAnsi="Times New Roman" w:cs="Times New Roman"/>
          <w:lang w:val="en-US"/>
        </w:rPr>
        <w:t xml:space="preserve">th values are higher than for </w:t>
      </w:r>
      <w:r w:rsidRPr="008F111C">
        <w:rPr>
          <w:rFonts w:ascii="Times New Roman" w:hAnsi="Times New Roman" w:cs="Times New Roman"/>
          <w:i/>
          <w:lang w:val="en-US"/>
        </w:rPr>
        <w:t>C. melanoneura</w:t>
      </w:r>
      <w:r w:rsidRPr="008F111C">
        <w:rPr>
          <w:rFonts w:ascii="Times New Roman" w:hAnsi="Times New Roman" w:cs="Times New Roman"/>
          <w:lang w:val="en-US"/>
        </w:rPr>
        <w:t xml:space="preserve"> due to later start of orchard immigration of </w:t>
      </w:r>
      <w:r w:rsidRPr="008F111C">
        <w:rPr>
          <w:rFonts w:ascii="Times New Roman" w:hAnsi="Times New Roman" w:cs="Times New Roman"/>
          <w:i/>
          <w:lang w:val="en-US"/>
        </w:rPr>
        <w:t>C. picta</w:t>
      </w:r>
      <w:r w:rsidR="006127F7">
        <w:rPr>
          <w:rFonts w:ascii="Times New Roman" w:hAnsi="Times New Roman" w:cs="Times New Roman"/>
          <w:lang w:val="en-US"/>
        </w:rPr>
        <w:t xml:space="preserve"> (</w:t>
      </w:r>
      <w:r w:rsidRPr="008F111C">
        <w:rPr>
          <w:rFonts w:ascii="Times New Roman" w:hAnsi="Times New Roman" w:cs="Times New Roman"/>
          <w:lang w:val="en-US"/>
        </w:rPr>
        <w:t>Fig</w:t>
      </w:r>
      <w:r w:rsidR="006127F7">
        <w:rPr>
          <w:rFonts w:ascii="Times New Roman" w:hAnsi="Times New Roman" w:cs="Times New Roman"/>
          <w:lang w:val="en-US"/>
        </w:rPr>
        <w:t>.</w:t>
      </w:r>
      <w:r w:rsidRPr="008F111C">
        <w:rPr>
          <w:rFonts w:ascii="Times New Roman" w:hAnsi="Times New Roman" w:cs="Times New Roman"/>
          <w:lang w:val="en-US"/>
        </w:rPr>
        <w:t xml:space="preserve"> </w:t>
      </w:r>
      <w:r w:rsidR="006127F7">
        <w:rPr>
          <w:rFonts w:ascii="Times New Roman" w:hAnsi="Times New Roman" w:cs="Times New Roman"/>
          <w:lang w:val="en-US"/>
        </w:rPr>
        <w:t>3 and 4</w:t>
      </w:r>
      <w:r w:rsidRPr="008F111C">
        <w:rPr>
          <w:rFonts w:ascii="Times New Roman" w:hAnsi="Times New Roman" w:cs="Times New Roman"/>
          <w:lang w:val="en-US"/>
        </w:rPr>
        <w:t>).</w:t>
      </w:r>
    </w:p>
    <w:p w14:paraId="29FA168F" w14:textId="77777777" w:rsidR="0026019A" w:rsidRDefault="0026019A" w:rsidP="00B50177">
      <w:pPr>
        <w:widowControl w:val="0"/>
        <w:overflowPunct w:val="0"/>
        <w:autoSpaceDE w:val="0"/>
        <w:autoSpaceDN w:val="0"/>
        <w:adjustRightInd w:val="0"/>
        <w:spacing w:after="0" w:line="480" w:lineRule="auto"/>
        <w:ind w:right="40"/>
        <w:jc w:val="both"/>
        <w:rPr>
          <w:rFonts w:ascii="Times New Roman" w:hAnsi="Times New Roman" w:cs="Times New Roman"/>
          <w:lang w:val="en-US"/>
        </w:rPr>
      </w:pPr>
    </w:p>
    <w:p w14:paraId="659FBDC9" w14:textId="77777777" w:rsidR="0026019A" w:rsidRDefault="0026019A" w:rsidP="00B50177">
      <w:pPr>
        <w:widowControl w:val="0"/>
        <w:overflowPunct w:val="0"/>
        <w:autoSpaceDE w:val="0"/>
        <w:autoSpaceDN w:val="0"/>
        <w:adjustRightInd w:val="0"/>
        <w:spacing w:after="0" w:line="480" w:lineRule="auto"/>
        <w:ind w:right="40"/>
        <w:jc w:val="both"/>
        <w:rPr>
          <w:rFonts w:ascii="Times New Roman" w:hAnsi="Times New Roman" w:cs="Times New Roman"/>
          <w:lang w:val="en-US"/>
        </w:rPr>
        <w:sectPr w:rsidR="0026019A" w:rsidSect="00BC1420">
          <w:pgSz w:w="11900" w:h="16840"/>
          <w:pgMar w:top="1440" w:right="1800" w:bottom="1440" w:left="1843" w:header="708" w:footer="708" w:gutter="0"/>
          <w:cols w:space="708"/>
          <w:docGrid w:linePitch="360"/>
        </w:sectPr>
      </w:pPr>
    </w:p>
    <w:p w14:paraId="09B15D14" w14:textId="711B0790" w:rsidR="00B50177" w:rsidRPr="00FD5981" w:rsidRDefault="006127F7" w:rsidP="00FD5981">
      <w:pPr>
        <w:widowControl w:val="0"/>
        <w:autoSpaceDE w:val="0"/>
        <w:autoSpaceDN w:val="0"/>
        <w:adjustRightInd w:val="0"/>
        <w:spacing w:after="0" w:line="480" w:lineRule="auto"/>
        <w:rPr>
          <w:rFonts w:ascii="Times New Roman" w:eastAsia="Calibri" w:hAnsi="Times New Roman" w:cs="Times New Roman"/>
          <w:sz w:val="24"/>
          <w:szCs w:val="24"/>
          <w:lang w:val="en-US"/>
        </w:rPr>
      </w:pPr>
      <w:r>
        <w:rPr>
          <w:rFonts w:ascii="Times New Roman" w:eastAsia="Calibri" w:hAnsi="Times New Roman" w:cs="Times New Roman"/>
          <w:noProof/>
          <w:sz w:val="24"/>
          <w:szCs w:val="24"/>
          <w:lang w:val="en-US"/>
        </w:rPr>
        <w:drawing>
          <wp:inline distT="0" distB="0" distL="0" distR="0" wp14:anchorId="69BD103B" wp14:editId="1ED8755C">
            <wp:extent cx="5268595" cy="3629660"/>
            <wp:effectExtent l="0" t="0" r="0" b="2540"/>
            <wp:docPr id="4" name="Picture 4" descr="Arbeitsplatz:Users:Bernd:Dropbox:Projects:Appleproliferation_vector:article_tempsum:Graphics:Cmel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beitsplatz:Users:Bernd:Dropbox:Projects:Appleproliferation_vector:article_tempsum:Graphics:CmelP.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3629660"/>
                    </a:xfrm>
                    <a:prstGeom prst="rect">
                      <a:avLst/>
                    </a:prstGeom>
                    <a:noFill/>
                    <a:ln>
                      <a:noFill/>
                    </a:ln>
                  </pic:spPr>
                </pic:pic>
              </a:graphicData>
            </a:graphic>
          </wp:inline>
        </w:drawing>
      </w:r>
    </w:p>
    <w:p w14:paraId="228CD64C" w14:textId="0AF1A4A9" w:rsidR="00B50177" w:rsidRDefault="006127F7" w:rsidP="00123462">
      <w:pPr>
        <w:widowControl w:val="0"/>
        <w:autoSpaceDE w:val="0"/>
        <w:autoSpaceDN w:val="0"/>
        <w:adjustRightInd w:val="0"/>
        <w:spacing w:after="0" w:line="480" w:lineRule="auto"/>
      </w:pPr>
      <w:r>
        <w:rPr>
          <w:noProof/>
          <w:lang w:val="en-US"/>
        </w:rPr>
        <mc:AlternateContent>
          <mc:Choice Requires="wps">
            <w:drawing>
              <wp:anchor distT="0" distB="0" distL="114300" distR="114300" simplePos="0" relativeHeight="251661312" behindDoc="0" locked="0" layoutInCell="1" allowOverlap="1" wp14:anchorId="76494E46" wp14:editId="315C3787">
                <wp:simplePos x="0" y="0"/>
                <wp:positionH relativeFrom="column">
                  <wp:posOffset>0</wp:posOffset>
                </wp:positionH>
                <wp:positionV relativeFrom="paragraph">
                  <wp:posOffset>78740</wp:posOffset>
                </wp:positionV>
                <wp:extent cx="5400040" cy="224790"/>
                <wp:effectExtent l="0" t="0" r="10160" b="3810"/>
                <wp:wrapThrough wrapText="bothSides">
                  <wp:wrapPolygon edited="0">
                    <wp:start x="0" y="0"/>
                    <wp:lineTo x="0" y="19525"/>
                    <wp:lineTo x="21539" y="19525"/>
                    <wp:lineTo x="21539"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00040" cy="22479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05172A9" w14:textId="60716BE5" w:rsidR="0068328C" w:rsidRPr="00B50177" w:rsidRDefault="0068328C" w:rsidP="00B50177">
                            <w:pPr>
                              <w:pStyle w:val="Caption"/>
                              <w:rPr>
                                <w:noProof/>
                                <w:sz w:val="22"/>
                                <w:szCs w:val="22"/>
                              </w:rPr>
                            </w:pPr>
                            <w:proofErr w:type="spellStart"/>
                            <w:r w:rsidRPr="00B50177">
                              <w:t>Figure</w:t>
                            </w:r>
                            <w:proofErr w:type="spellEnd"/>
                            <w:r w:rsidRPr="00B50177">
                              <w:t xml:space="preserve"> </w:t>
                            </w:r>
                            <w:r>
                              <w:fldChar w:fldCharType="begin"/>
                            </w:r>
                            <w:r>
                              <w:instrText xml:space="preserve"> SEQ Figure \* ARABIC </w:instrText>
                            </w:r>
                            <w:r>
                              <w:fldChar w:fldCharType="separate"/>
                            </w:r>
                            <w:r w:rsidRPr="00B50177">
                              <w:rPr>
                                <w:noProof/>
                              </w:rPr>
                              <w:t>1</w:t>
                            </w:r>
                            <w:r>
                              <w:rPr>
                                <w:noProof/>
                              </w:rPr>
                              <w:fldChar w:fldCharType="end"/>
                            </w:r>
                            <w:r>
                              <w:t xml:space="preserve">. Immigration </w:t>
                            </w:r>
                            <w:proofErr w:type="spellStart"/>
                            <w:r>
                              <w:t>index</w:t>
                            </w:r>
                            <w:proofErr w:type="spellEnd"/>
                            <w:r w:rsidRPr="00B50177">
                              <w:t xml:space="preserve"> </w:t>
                            </w:r>
                            <w:proofErr w:type="spellStart"/>
                            <w:r w:rsidRPr="00B50177">
                              <w:t>and</w:t>
                            </w:r>
                            <w:proofErr w:type="spellEnd"/>
                            <w:r w:rsidRPr="00B50177">
                              <w:t xml:space="preserve"> </w:t>
                            </w:r>
                            <w:proofErr w:type="spellStart"/>
                            <w:r w:rsidRPr="00B50177">
                              <w:t>threshold</w:t>
                            </w:r>
                            <w:proofErr w:type="spellEnd"/>
                            <w:r w:rsidRPr="00B50177">
                              <w:t xml:space="preserve"> </w:t>
                            </w:r>
                            <w:proofErr w:type="spellStart"/>
                            <w:r w:rsidRPr="00B50177">
                              <w:t>for</w:t>
                            </w:r>
                            <w:proofErr w:type="spellEnd"/>
                            <w:r w:rsidRPr="00B50177">
                              <w:t xml:space="preserve"> </w:t>
                            </w:r>
                            <w:r w:rsidRPr="00B50177">
                              <w:rPr>
                                <w:i/>
                              </w:rPr>
                              <w:t>Cacopsylla melanoneura</w:t>
                            </w:r>
                            <w:r w:rsidRPr="00B50177">
                              <w:t xml:space="preserve"> </w:t>
                            </w:r>
                            <w:r>
                              <w:t xml:space="preserve">remigrants </w:t>
                            </w:r>
                            <w:proofErr w:type="spellStart"/>
                            <w:r w:rsidRPr="00B50177">
                              <w:t>by</w:t>
                            </w:r>
                            <w:proofErr w:type="spellEnd"/>
                            <w:r w:rsidRPr="00B50177">
                              <w:t xml:space="preserve"> </w:t>
                            </w:r>
                            <w:proofErr w:type="spellStart"/>
                            <w:r w:rsidRPr="00B50177">
                              <w:t>region</w:t>
                            </w:r>
                            <w:proofErr w:type="spellEnd"/>
                            <w:r w:rsidRPr="00B50177">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6.2pt;width:425.2pt;height:17.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" stroked="f">
                <v:textbox inset="0,0,0,0">
                  <w:txbxContent>
                    <w:p w14:paraId="705172A9" w14:textId="60716BE5" w:rsidR="0068328C" w:rsidRPr="00B50177" w:rsidRDefault="0068328C" w:rsidP="00B50177">
                      <w:pPr>
                        <w:pStyle w:val="Caption"/>
                        <w:rPr>
                          <w:noProof/>
                          <w:sz w:val="22"/>
                          <w:szCs w:val="22"/>
                        </w:rPr>
                      </w:pPr>
                      <w:proofErr w:type="spellStart"/>
                      <w:r w:rsidRPr="00B50177">
                        <w:t>Figure</w:t>
                      </w:r>
                      <w:proofErr w:type="spellEnd"/>
                      <w:r w:rsidRPr="00B50177">
                        <w:t xml:space="preserve"> </w:t>
                      </w:r>
                      <w:r>
                        <w:fldChar w:fldCharType="begin"/>
                      </w:r>
                      <w:r>
                        <w:instrText xml:space="preserve"> SEQ Figure \* ARABIC </w:instrText>
                      </w:r>
                      <w:r>
                        <w:fldChar w:fldCharType="separate"/>
                      </w:r>
                      <w:r w:rsidRPr="00B50177">
                        <w:rPr>
                          <w:noProof/>
                        </w:rPr>
                        <w:t>1</w:t>
                      </w:r>
                      <w:r>
                        <w:rPr>
                          <w:noProof/>
                        </w:rPr>
                        <w:fldChar w:fldCharType="end"/>
                      </w:r>
                      <w:r>
                        <w:t xml:space="preserve">. Immigration </w:t>
                      </w:r>
                      <w:proofErr w:type="spellStart"/>
                      <w:r>
                        <w:t>index</w:t>
                      </w:r>
                      <w:proofErr w:type="spellEnd"/>
                      <w:r w:rsidRPr="00B50177">
                        <w:t xml:space="preserve"> </w:t>
                      </w:r>
                      <w:proofErr w:type="spellStart"/>
                      <w:r w:rsidRPr="00B50177">
                        <w:t>and</w:t>
                      </w:r>
                      <w:proofErr w:type="spellEnd"/>
                      <w:r w:rsidRPr="00B50177">
                        <w:t xml:space="preserve"> </w:t>
                      </w:r>
                      <w:proofErr w:type="spellStart"/>
                      <w:r w:rsidRPr="00B50177">
                        <w:t>threshold</w:t>
                      </w:r>
                      <w:proofErr w:type="spellEnd"/>
                      <w:r w:rsidRPr="00B50177">
                        <w:t xml:space="preserve"> </w:t>
                      </w:r>
                      <w:proofErr w:type="spellStart"/>
                      <w:r w:rsidRPr="00B50177">
                        <w:t>for</w:t>
                      </w:r>
                      <w:proofErr w:type="spellEnd"/>
                      <w:r w:rsidRPr="00B50177">
                        <w:t xml:space="preserve"> </w:t>
                      </w:r>
                      <w:r w:rsidRPr="00B50177">
                        <w:rPr>
                          <w:i/>
                        </w:rPr>
                        <w:t>Cacopsylla melanoneura</w:t>
                      </w:r>
                      <w:r w:rsidRPr="00B50177">
                        <w:t xml:space="preserve"> </w:t>
                      </w:r>
                      <w:r>
                        <w:t xml:space="preserve">remigrants </w:t>
                      </w:r>
                      <w:proofErr w:type="spellStart"/>
                      <w:r w:rsidRPr="00B50177">
                        <w:t>by</w:t>
                      </w:r>
                      <w:proofErr w:type="spellEnd"/>
                      <w:r w:rsidRPr="00B50177">
                        <w:t xml:space="preserve"> </w:t>
                      </w:r>
                      <w:proofErr w:type="spellStart"/>
                      <w:r w:rsidRPr="00B50177">
                        <w:t>region</w:t>
                      </w:r>
                      <w:proofErr w:type="spellEnd"/>
                      <w:r w:rsidRPr="00B50177">
                        <w:t>.</w:t>
                      </w:r>
                    </w:p>
                  </w:txbxContent>
                </v:textbox>
                <w10:wrap type="through"/>
              </v:shape>
            </w:pict>
          </mc:Fallback>
        </mc:AlternateContent>
      </w:r>
    </w:p>
    <w:p w14:paraId="5871E640" w14:textId="77777777" w:rsidR="00123462" w:rsidRDefault="00123462" w:rsidP="00123462">
      <w:pPr>
        <w:keepNext/>
      </w:pPr>
      <w:r w:rsidRPr="00123462">
        <w:rPr>
          <w:noProof/>
          <w:lang w:val="en-US"/>
        </w:rPr>
        <w:drawing>
          <wp:inline distT="0" distB="0" distL="0" distR="0" wp14:anchorId="522F5F91" wp14:editId="7E7226DF">
            <wp:extent cx="5268595" cy="2468880"/>
            <wp:effectExtent l="0" t="0" r="0" b="0"/>
            <wp:docPr id="3" name="Picture 3" descr="Arbeitsplatz:Users:Bernd:Dropbox:Projects:Appleproliferation_vector:article_tempsum:Graphics:Cmel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eitsplatz:Users:Bernd:Dropbox:Projects:Appleproliferation_vector:article_tempsum:Graphics:CmelF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595" cy="2468880"/>
                    </a:xfrm>
                    <a:prstGeom prst="rect">
                      <a:avLst/>
                    </a:prstGeom>
                    <a:noFill/>
                    <a:ln>
                      <a:noFill/>
                    </a:ln>
                  </pic:spPr>
                </pic:pic>
              </a:graphicData>
            </a:graphic>
          </wp:inline>
        </w:drawing>
      </w:r>
    </w:p>
    <w:p w14:paraId="1005E426" w14:textId="4CB461B2" w:rsidR="00B50177" w:rsidRDefault="00123462" w:rsidP="00123462">
      <w:pPr>
        <w:pStyle w:val="Caption"/>
      </w:pPr>
      <w:proofErr w:type="spellStart"/>
      <w:r>
        <w:t>Figure</w:t>
      </w:r>
      <w:proofErr w:type="spellEnd"/>
      <w:r>
        <w:t xml:space="preserve"> </w:t>
      </w:r>
      <w:r>
        <w:fldChar w:fldCharType="begin"/>
      </w:r>
      <w:r>
        <w:instrText xml:space="preserve"> SEQ Figure \* ARABIC </w:instrText>
      </w:r>
      <w:r>
        <w:fldChar w:fldCharType="separate"/>
      </w:r>
      <w:r w:rsidR="000E1404">
        <w:rPr>
          <w:noProof/>
        </w:rPr>
        <w:t>2</w:t>
      </w:r>
      <w:r>
        <w:fldChar w:fldCharType="end"/>
      </w:r>
      <w:r w:rsidR="000E1404">
        <w:t xml:space="preserve">. Immigration </w:t>
      </w:r>
      <w:proofErr w:type="spellStart"/>
      <w:r w:rsidR="000E1404">
        <w:t>index</w:t>
      </w:r>
      <w:proofErr w:type="spellEnd"/>
      <w:r w:rsidR="000E1404">
        <w:t xml:space="preserve"> </w:t>
      </w:r>
      <w:proofErr w:type="spellStart"/>
      <w:r w:rsidR="000E1404">
        <w:t>and</w:t>
      </w:r>
      <w:proofErr w:type="spellEnd"/>
      <w:r w:rsidR="000E1404">
        <w:t xml:space="preserve"> </w:t>
      </w:r>
      <w:proofErr w:type="spellStart"/>
      <w:r w:rsidR="000E1404">
        <w:t>threshold</w:t>
      </w:r>
      <w:proofErr w:type="spellEnd"/>
      <w:r>
        <w:t xml:space="preserve"> </w:t>
      </w:r>
      <w:proofErr w:type="spellStart"/>
      <w:r>
        <w:t>for</w:t>
      </w:r>
      <w:proofErr w:type="spellEnd"/>
      <w:r>
        <w:t xml:space="preserve"> </w:t>
      </w:r>
      <w:r w:rsidRPr="00123462">
        <w:rPr>
          <w:i/>
        </w:rPr>
        <w:t>Cacopsylla melanoneura</w:t>
      </w:r>
      <w:r>
        <w:t xml:space="preserve"> </w:t>
      </w:r>
      <w:proofErr w:type="spellStart"/>
      <w:r>
        <w:t>emigrants</w:t>
      </w:r>
      <w:proofErr w:type="spellEnd"/>
      <w:r>
        <w:t xml:space="preserve"> </w:t>
      </w:r>
      <w:proofErr w:type="spellStart"/>
      <w:r>
        <w:t>by</w:t>
      </w:r>
      <w:proofErr w:type="spellEnd"/>
      <w:r>
        <w:t xml:space="preserve"> </w:t>
      </w:r>
      <w:proofErr w:type="spellStart"/>
      <w:r>
        <w:t>region</w:t>
      </w:r>
      <w:proofErr w:type="spellEnd"/>
      <w:r>
        <w:t>.</w:t>
      </w:r>
    </w:p>
    <w:p w14:paraId="4D0E44AB" w14:textId="4A21AFEE" w:rsidR="00B50177" w:rsidRDefault="00B50177"/>
    <w:p w14:paraId="376D3D2C" w14:textId="77777777" w:rsidR="00B50177" w:rsidRDefault="00B50177"/>
    <w:p w14:paraId="74D08DC8" w14:textId="77777777" w:rsidR="00B50177" w:rsidRDefault="00B50177"/>
    <w:p w14:paraId="7FDC38D3" w14:textId="77777777" w:rsidR="00B50177" w:rsidRDefault="00B50177"/>
    <w:p w14:paraId="3E7CEA91" w14:textId="77777777" w:rsidR="00B50177" w:rsidRDefault="00B50177"/>
    <w:p w14:paraId="1F35E084" w14:textId="77777777" w:rsidR="000E1404" w:rsidRDefault="000E1404" w:rsidP="000E1404">
      <w:pPr>
        <w:keepNext/>
      </w:pPr>
      <w:r>
        <w:rPr>
          <w:noProof/>
          <w:lang w:val="en-US"/>
        </w:rPr>
        <w:drawing>
          <wp:inline distT="0" distB="0" distL="0" distR="0" wp14:anchorId="0C29B20F" wp14:editId="36D4E4C8">
            <wp:extent cx="5253990" cy="1280160"/>
            <wp:effectExtent l="0" t="0" r="3810" b="0"/>
            <wp:docPr id="5" name="Picture 5" descr="Arbeitsplatz:Users:Bernd:Dropbox:Projects:Appleproliferation_vector:article_tempsum:Graphics:Cpic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beitsplatz:Users:Bernd:Dropbox:Projects:Appleproliferation_vector:article_tempsum:Graphics:Cpict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3990" cy="1280160"/>
                    </a:xfrm>
                    <a:prstGeom prst="rect">
                      <a:avLst/>
                    </a:prstGeom>
                    <a:noFill/>
                    <a:ln>
                      <a:noFill/>
                    </a:ln>
                  </pic:spPr>
                </pic:pic>
              </a:graphicData>
            </a:graphic>
          </wp:inline>
        </w:drawing>
      </w:r>
    </w:p>
    <w:p w14:paraId="593F9683" w14:textId="2D69E0EF" w:rsidR="00B50177" w:rsidRDefault="000E1404" w:rsidP="000E1404">
      <w:pPr>
        <w:pStyle w:val="Caption"/>
      </w:pPr>
      <w:proofErr w:type="spellStart"/>
      <w:r>
        <w:t>Figure</w:t>
      </w:r>
      <w:proofErr w:type="spellEnd"/>
      <w:r>
        <w:t xml:space="preserve"> </w:t>
      </w:r>
      <w:r>
        <w:fldChar w:fldCharType="begin"/>
      </w:r>
      <w:r>
        <w:instrText xml:space="preserve"> SEQ Figure \* ARABIC </w:instrText>
      </w:r>
      <w:r>
        <w:fldChar w:fldCharType="separate"/>
      </w:r>
      <w:r>
        <w:rPr>
          <w:noProof/>
        </w:rPr>
        <w:t>3</w:t>
      </w:r>
      <w:r>
        <w:fldChar w:fldCharType="end"/>
      </w:r>
      <w:r>
        <w:t xml:space="preserve">. Immigration </w:t>
      </w:r>
      <w:proofErr w:type="spellStart"/>
      <w:r>
        <w:t>index</w:t>
      </w:r>
      <w:proofErr w:type="spellEnd"/>
      <w:r>
        <w:t xml:space="preserve"> </w:t>
      </w:r>
      <w:proofErr w:type="spellStart"/>
      <w:r>
        <w:t>and</w:t>
      </w:r>
      <w:proofErr w:type="spellEnd"/>
      <w:r>
        <w:t xml:space="preserve"> </w:t>
      </w:r>
      <w:proofErr w:type="spellStart"/>
      <w:r>
        <w:t>threshold</w:t>
      </w:r>
      <w:proofErr w:type="spellEnd"/>
      <w:r>
        <w:t xml:space="preserve"> </w:t>
      </w:r>
      <w:proofErr w:type="spellStart"/>
      <w:r>
        <w:t>for</w:t>
      </w:r>
      <w:proofErr w:type="spellEnd"/>
      <w:r>
        <w:t xml:space="preserve"> </w:t>
      </w:r>
      <w:r w:rsidRPr="000E1404">
        <w:rPr>
          <w:i/>
        </w:rPr>
        <w:t>C. picta</w:t>
      </w:r>
      <w:r>
        <w:t xml:space="preserve"> remigrants </w:t>
      </w:r>
      <w:proofErr w:type="spellStart"/>
      <w:r>
        <w:t>by</w:t>
      </w:r>
      <w:proofErr w:type="spellEnd"/>
      <w:r>
        <w:t xml:space="preserve"> </w:t>
      </w:r>
      <w:proofErr w:type="spellStart"/>
      <w:r>
        <w:t>region</w:t>
      </w:r>
      <w:proofErr w:type="spellEnd"/>
      <w:r w:rsidR="00444611">
        <w:t>.</w:t>
      </w:r>
    </w:p>
    <w:p w14:paraId="777E179F" w14:textId="77777777" w:rsidR="00B50177" w:rsidRDefault="00B50177"/>
    <w:p w14:paraId="3B5D2E84" w14:textId="77777777" w:rsidR="00B50177" w:rsidRDefault="00B50177"/>
    <w:p w14:paraId="0D73CA14" w14:textId="77777777" w:rsidR="000E1404" w:rsidRDefault="000E1404" w:rsidP="000E1404">
      <w:pPr>
        <w:keepNext/>
      </w:pPr>
      <w:r>
        <w:rPr>
          <w:noProof/>
          <w:lang w:val="en-US"/>
        </w:rPr>
        <w:drawing>
          <wp:inline distT="0" distB="0" distL="0" distR="0" wp14:anchorId="22486215" wp14:editId="5CC58F95">
            <wp:extent cx="5268595" cy="1322070"/>
            <wp:effectExtent l="0" t="0" r="0" b="0"/>
            <wp:docPr id="6" name="Picture 6" descr="Arbeitsplatz:Users:Bernd:Dropbox:Projects:Appleproliferation_vector:article_tempsum:Graphics:Cpicta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beitsplatz:Users:Bernd:Dropbox:Projects:Appleproliferation_vector:article_tempsum:Graphics:CpictaF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8595" cy="1322070"/>
                    </a:xfrm>
                    <a:prstGeom prst="rect">
                      <a:avLst/>
                    </a:prstGeom>
                    <a:noFill/>
                    <a:ln>
                      <a:noFill/>
                    </a:ln>
                  </pic:spPr>
                </pic:pic>
              </a:graphicData>
            </a:graphic>
          </wp:inline>
        </w:drawing>
      </w:r>
    </w:p>
    <w:p w14:paraId="00CE4C42" w14:textId="0CD4C555" w:rsidR="00B50177" w:rsidRDefault="000E1404" w:rsidP="000E1404">
      <w:pPr>
        <w:pStyle w:val="Caption"/>
      </w:pPr>
      <w:proofErr w:type="spellStart"/>
      <w:r>
        <w:t>Figure</w:t>
      </w:r>
      <w:proofErr w:type="spellEnd"/>
      <w:r>
        <w:t xml:space="preserve"> </w:t>
      </w:r>
      <w:r>
        <w:fldChar w:fldCharType="begin"/>
      </w:r>
      <w:r>
        <w:instrText xml:space="preserve"> SEQ Figure \* ARABIC </w:instrText>
      </w:r>
      <w:r>
        <w:fldChar w:fldCharType="separate"/>
      </w:r>
      <w:r>
        <w:rPr>
          <w:noProof/>
        </w:rPr>
        <w:t>4</w:t>
      </w:r>
      <w:r>
        <w:fldChar w:fldCharType="end"/>
      </w:r>
      <w:r>
        <w:t xml:space="preserve">. Immigration </w:t>
      </w:r>
      <w:proofErr w:type="spellStart"/>
      <w:r>
        <w:t>index</w:t>
      </w:r>
      <w:proofErr w:type="spellEnd"/>
      <w:r>
        <w:t xml:space="preserve"> </w:t>
      </w:r>
      <w:proofErr w:type="spellStart"/>
      <w:r>
        <w:t>and</w:t>
      </w:r>
      <w:proofErr w:type="spellEnd"/>
      <w:r>
        <w:t xml:space="preserve"> </w:t>
      </w:r>
      <w:proofErr w:type="spellStart"/>
      <w:r>
        <w:t>threshold</w:t>
      </w:r>
      <w:proofErr w:type="spellEnd"/>
      <w:r>
        <w:t xml:space="preserve"> </w:t>
      </w:r>
      <w:proofErr w:type="spellStart"/>
      <w:r>
        <w:t>for</w:t>
      </w:r>
      <w:proofErr w:type="spellEnd"/>
      <w:r>
        <w:t xml:space="preserve"> </w:t>
      </w:r>
      <w:r w:rsidRPr="000E1404">
        <w:rPr>
          <w:i/>
        </w:rPr>
        <w:t>C. picta</w:t>
      </w:r>
      <w:r>
        <w:t xml:space="preserve"> </w:t>
      </w:r>
      <w:proofErr w:type="spellStart"/>
      <w:r>
        <w:t>emigrants</w:t>
      </w:r>
      <w:proofErr w:type="spellEnd"/>
      <w:r>
        <w:t xml:space="preserve"> </w:t>
      </w:r>
      <w:proofErr w:type="spellStart"/>
      <w:r>
        <w:t>by</w:t>
      </w:r>
      <w:proofErr w:type="spellEnd"/>
      <w:r>
        <w:t xml:space="preserve"> </w:t>
      </w:r>
      <w:proofErr w:type="spellStart"/>
      <w:r>
        <w:t>region</w:t>
      </w:r>
      <w:proofErr w:type="spellEnd"/>
      <w:r>
        <w:t>.</w:t>
      </w:r>
    </w:p>
    <w:p w14:paraId="05502C57" w14:textId="77777777" w:rsidR="00B50177" w:rsidRDefault="00B50177"/>
    <w:p w14:paraId="6FC1A719" w14:textId="77777777" w:rsidR="00B50177" w:rsidRDefault="00B50177"/>
    <w:p w14:paraId="7AED51FB" w14:textId="5F7D34D7" w:rsidR="0026019A" w:rsidRDefault="0026019A"/>
    <w:p w14:paraId="2B6E2052" w14:textId="77777777" w:rsidR="0026019A" w:rsidRDefault="0026019A">
      <w:pPr>
        <w:sectPr w:rsidR="0026019A" w:rsidSect="00555BAD">
          <w:pgSz w:w="11900" w:h="16840"/>
          <w:pgMar w:top="1440" w:right="1800" w:bottom="1440" w:left="1800" w:header="708" w:footer="708" w:gutter="0"/>
          <w:cols w:space="708"/>
          <w:docGrid w:linePitch="360"/>
        </w:sectPr>
      </w:pPr>
    </w:p>
    <w:p w14:paraId="195C588A" w14:textId="77777777" w:rsidR="00B50177" w:rsidRPr="001F1DFA" w:rsidRDefault="00B50177" w:rsidP="00702A59">
      <w:pPr>
        <w:pStyle w:val="Heading2"/>
        <w:rPr>
          <w:lang w:val="en-US"/>
        </w:rPr>
      </w:pPr>
      <w:r w:rsidRPr="00702A59">
        <w:rPr>
          <w:lang w:val="en-US"/>
        </w:rPr>
        <w:t>Discussion</w:t>
      </w:r>
    </w:p>
    <w:p w14:paraId="06BD53B1" w14:textId="77777777" w:rsidR="00B50177" w:rsidRPr="008F111C" w:rsidRDefault="00B50177" w:rsidP="00B50177">
      <w:pPr>
        <w:widowControl w:val="0"/>
        <w:autoSpaceDE w:val="0"/>
        <w:autoSpaceDN w:val="0"/>
        <w:adjustRightInd w:val="0"/>
        <w:spacing w:after="0" w:line="1" w:lineRule="exact"/>
        <w:rPr>
          <w:rFonts w:ascii="Times New Roman" w:hAnsi="Times New Roman" w:cs="Times New Roman"/>
          <w:sz w:val="24"/>
          <w:szCs w:val="24"/>
          <w:lang w:val="en-US"/>
        </w:rPr>
      </w:pPr>
    </w:p>
    <w:p w14:paraId="3D0A6D32" w14:textId="45C7097A" w:rsidR="00CF3753" w:rsidRDefault="00DE0C45" w:rsidP="00A90DAF">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CF3753" w:rsidRPr="00CF3753">
        <w:rPr>
          <w:rFonts w:ascii="Times New Roman" w:hAnsi="Times New Roman" w:cs="Times New Roman"/>
          <w:sz w:val="24"/>
          <w:szCs w:val="24"/>
          <w:lang w:val="en-US"/>
        </w:rPr>
        <w:t xml:space="preserve">o predict the flight onset of the two AP vectors, </w:t>
      </w:r>
      <w:r w:rsidR="00CF3753" w:rsidRPr="00DE0C45">
        <w:rPr>
          <w:rFonts w:ascii="Times New Roman" w:hAnsi="Times New Roman" w:cs="Times New Roman"/>
          <w:i/>
          <w:sz w:val="24"/>
          <w:szCs w:val="24"/>
          <w:lang w:val="en-US"/>
        </w:rPr>
        <w:t>C. melanoneura</w:t>
      </w:r>
      <w:r w:rsidR="00CF3753" w:rsidRPr="00CF3753">
        <w:rPr>
          <w:rFonts w:ascii="Times New Roman" w:hAnsi="Times New Roman" w:cs="Times New Roman"/>
          <w:sz w:val="24"/>
          <w:szCs w:val="24"/>
          <w:lang w:val="en-US"/>
        </w:rPr>
        <w:t xml:space="preserve"> and </w:t>
      </w:r>
      <w:r w:rsidR="00CF3753" w:rsidRPr="00DE0C45">
        <w:rPr>
          <w:rFonts w:ascii="Times New Roman" w:hAnsi="Times New Roman" w:cs="Times New Roman"/>
          <w:i/>
          <w:sz w:val="24"/>
          <w:szCs w:val="24"/>
          <w:lang w:val="en-US"/>
        </w:rPr>
        <w:t>C. picta</w:t>
      </w:r>
      <w:r w:rsidR="00CF3753" w:rsidRPr="00CF3753">
        <w:rPr>
          <w:rFonts w:ascii="Times New Roman" w:hAnsi="Times New Roman" w:cs="Times New Roman"/>
          <w:sz w:val="24"/>
          <w:szCs w:val="24"/>
          <w:lang w:val="en-US"/>
        </w:rPr>
        <w:t>, in South Tyrol</w:t>
      </w:r>
      <w:r>
        <w:rPr>
          <w:rFonts w:ascii="Times New Roman" w:hAnsi="Times New Roman" w:cs="Times New Roman"/>
          <w:sz w:val="24"/>
          <w:szCs w:val="24"/>
          <w:lang w:val="en-US"/>
        </w:rPr>
        <w:t>/ Northern Italy</w:t>
      </w:r>
      <w:r w:rsidRPr="00CF3753">
        <w:rPr>
          <w:rFonts w:ascii="Times New Roman" w:hAnsi="Times New Roman" w:cs="Times New Roman"/>
          <w:sz w:val="24"/>
          <w:szCs w:val="24"/>
          <w:lang w:val="en-US"/>
        </w:rPr>
        <w:t xml:space="preserve">, </w:t>
      </w:r>
      <w:r w:rsidR="00CF3753" w:rsidRPr="00CF3753">
        <w:rPr>
          <w:rFonts w:ascii="Times New Roman" w:hAnsi="Times New Roman" w:cs="Times New Roman"/>
          <w:sz w:val="24"/>
          <w:szCs w:val="24"/>
          <w:lang w:val="en-US"/>
        </w:rPr>
        <w:t xml:space="preserve">we </w:t>
      </w:r>
      <w:r>
        <w:rPr>
          <w:rFonts w:ascii="Times New Roman" w:hAnsi="Times New Roman" w:cs="Times New Roman"/>
          <w:sz w:val="24"/>
          <w:szCs w:val="24"/>
          <w:lang w:val="en-US"/>
        </w:rPr>
        <w:t>applied</w:t>
      </w:r>
      <w:r w:rsidR="00CF3753" w:rsidRPr="00CF3753">
        <w:rPr>
          <w:rFonts w:ascii="Times New Roman" w:hAnsi="Times New Roman" w:cs="Times New Roman"/>
          <w:sz w:val="24"/>
          <w:szCs w:val="24"/>
          <w:lang w:val="en-US"/>
        </w:rPr>
        <w:t xml:space="preserve"> the temperature-based immigration analysis developed by </w:t>
      </w:r>
      <w:r w:rsidR="00CF3753" w:rsidRPr="00CF3753">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ADDIN EN.CITE &lt;EndNote&gt;&lt;Cite AuthorYear="1"&gt;&lt;Author&gt;Tedeschi&lt;/Author&gt;&lt;Year&gt;2012&lt;/Year&gt;&lt;RecNum&gt;6599&lt;/RecNum&gt;&lt;DisplayText&gt;Tedeschi et al. (2012)&lt;/DisplayText&gt;&lt;record&gt;&lt;rec-number&gt;6599&lt;/rec-number&gt;&lt;foreign-keys&gt;&lt;key app="EN" db-id="dpwwrdppxarvf3ezfe4xt95p5dtv2f29vxp2" timestamp="1401199921"&gt;6599&lt;/key&gt;&lt;/foreign-keys&gt;&lt;ref-type name="Journal Article"&gt;17&lt;/ref-type&gt;&lt;contributors&gt;&lt;authors&gt;&lt;author&gt;Tedeschi, Rosemarie&lt;/author&gt;&lt;author&gt;Baldessari, Mario&lt;/author&gt;&lt;author&gt;Mazzoni, Valerio&lt;/author&gt;&lt;author&gt;Trona, Federica&lt;/author&gt;&lt;author&gt;Angeli, Gino&lt;/author&gt;&lt;/authors&gt;&lt;/contributors&gt;&lt;titles&gt;&lt;title&gt;&lt;style face="normal" font="default" size="100%"&gt;Population dynamics of &lt;/style&gt;&lt;style face="italic" font="default" size="100%"&gt;Cacopsylla melanoneura&lt;/style&gt;&lt;style face="normal" font="default" size="100%"&gt; (Hemiptera: Psyllidae) in northeast Italy and its role in the apple proliferation epidemiology in apple orchards&lt;/style&gt;&lt;/title&gt;&lt;secondary-title&gt;Journal of Economic Entomology&lt;/secondary-title&gt;&lt;short-title&gt;Tedeschi, Baldessari et al. 2012 – Population Dynamics of Cacopsylla melanoneura&lt;/short-title&gt;&lt;/titles&gt;&lt;periodical&gt;&lt;full-title&gt;Journal of Economic Entomology&lt;/full-title&gt;&lt;abbr-1&gt;J. Econ. Entomol.&lt;/abbr-1&gt;&lt;/periodical&gt;&lt;pages&gt;322–328&lt;/pages&gt;&lt;volume&gt;105&lt;/volume&gt;&lt;number&gt;2&lt;/number&gt;&lt;dates&gt;&lt;year&gt;2012&lt;/year&gt;&lt;/dates&gt;&lt;isbn&gt;00220493&lt;/isbn&gt;&lt;urls&gt;&lt;/urls&gt;&lt;electronic-resource-num&gt;10.1603/ec11237&lt;/electronic-resource-num&gt;&lt;remote-database-name&gt;CrossRef&lt;/remote-database-name&gt;&lt;/record&gt;&lt;/Cite&gt;&lt;/EndNote&gt;</w:instrText>
      </w:r>
      <w:r w:rsidR="00CF3753" w:rsidRPr="00CF3753">
        <w:rPr>
          <w:rFonts w:ascii="Times New Roman" w:hAnsi="Times New Roman" w:cs="Times New Roman"/>
          <w:sz w:val="24"/>
          <w:szCs w:val="24"/>
          <w:lang w:val="en-US"/>
        </w:rPr>
        <w:fldChar w:fldCharType="separate"/>
      </w:r>
      <w:r>
        <w:rPr>
          <w:rFonts w:ascii="Times New Roman" w:hAnsi="Times New Roman" w:cs="Times New Roman"/>
          <w:noProof/>
          <w:sz w:val="24"/>
          <w:szCs w:val="24"/>
          <w:lang w:val="en-US"/>
        </w:rPr>
        <w:t>Tedeschi et al. (2012)</w:t>
      </w:r>
      <w:r w:rsidR="00CF3753" w:rsidRPr="00CF3753">
        <w:rPr>
          <w:rFonts w:ascii="Times New Roman" w:hAnsi="Times New Roman" w:cs="Times New Roman"/>
          <w:sz w:val="24"/>
          <w:szCs w:val="24"/>
          <w:lang w:val="en-US"/>
        </w:rPr>
        <w:fldChar w:fldCharType="end"/>
      </w:r>
      <w:r w:rsidR="00CF3753" w:rsidRPr="00CF3753">
        <w:rPr>
          <w:rFonts w:ascii="Times New Roman" w:hAnsi="Times New Roman" w:cs="Times New Roman"/>
          <w:sz w:val="24"/>
          <w:szCs w:val="24"/>
          <w:lang w:val="en-US"/>
        </w:rPr>
        <w:t xml:space="preserve">. Its goal is to determine an absolute temperature threshold and index, which represent the </w:t>
      </w:r>
      <w:r>
        <w:rPr>
          <w:rFonts w:ascii="Times New Roman" w:hAnsi="Times New Roman" w:cs="Times New Roman"/>
          <w:sz w:val="24"/>
          <w:szCs w:val="24"/>
          <w:lang w:val="en-US"/>
        </w:rPr>
        <w:t>temperature</w:t>
      </w:r>
      <w:r w:rsidR="00CF3753" w:rsidRPr="00CF3753">
        <w:rPr>
          <w:rFonts w:ascii="Times New Roman" w:hAnsi="Times New Roman" w:cs="Times New Roman"/>
          <w:sz w:val="24"/>
          <w:szCs w:val="24"/>
          <w:lang w:val="en-US"/>
        </w:rPr>
        <w:t xml:space="preserve"> trigger for </w:t>
      </w:r>
      <w:r>
        <w:rPr>
          <w:rFonts w:ascii="Times New Roman" w:hAnsi="Times New Roman" w:cs="Times New Roman"/>
          <w:sz w:val="24"/>
          <w:szCs w:val="24"/>
          <w:lang w:val="en-US"/>
        </w:rPr>
        <w:t>vector re-</w:t>
      </w:r>
      <w:r w:rsidR="00CF3753" w:rsidRPr="00CF3753">
        <w:rPr>
          <w:rFonts w:ascii="Times New Roman" w:hAnsi="Times New Roman" w:cs="Times New Roman"/>
          <w:sz w:val="24"/>
          <w:szCs w:val="24"/>
          <w:lang w:val="en-US"/>
        </w:rPr>
        <w:t>migration</w:t>
      </w:r>
      <w:r>
        <w:rPr>
          <w:rFonts w:ascii="Times New Roman" w:hAnsi="Times New Roman" w:cs="Times New Roman"/>
          <w:sz w:val="24"/>
          <w:szCs w:val="24"/>
          <w:lang w:val="en-US"/>
        </w:rPr>
        <w:t xml:space="preserve"> into the apple orchards</w:t>
      </w:r>
      <w:r w:rsidR="00CF3753" w:rsidRPr="00CF3753">
        <w:rPr>
          <w:rFonts w:ascii="Times New Roman" w:hAnsi="Times New Roman" w:cs="Times New Roman"/>
          <w:sz w:val="24"/>
          <w:szCs w:val="24"/>
          <w:lang w:val="en-US"/>
        </w:rPr>
        <w:t>. For one, this allowed us to potentially define a temperature immigration threshold for each of the region, which is not covered by a statistical model and can be further compared to other studies. The second reason is one of practicality, in that such temperature threshold analyses, if deemed accurate enough, are very easy to provide to farmers for management decisions at the beginning of the migration season when pest control is of critical importance.</w:t>
      </w:r>
    </w:p>
    <w:p w14:paraId="7702A7CD" w14:textId="77777777" w:rsidR="00CF3753" w:rsidRPr="00CE70EB" w:rsidRDefault="00CF3753" w:rsidP="00CF3753">
      <w:pPr>
        <w:pStyle w:val="Heading3"/>
        <w:rPr>
          <w:lang w:val="en-US"/>
        </w:rPr>
      </w:pPr>
      <w:r w:rsidRPr="00CE70EB">
        <w:rPr>
          <w:lang w:val="en-US"/>
        </w:rPr>
        <w:t xml:space="preserve">Immigration-thresholds for </w:t>
      </w:r>
      <w:r w:rsidRPr="00CE70EB">
        <w:rPr>
          <w:i/>
          <w:lang w:val="en-US"/>
        </w:rPr>
        <w:t>C. melanoneura</w:t>
      </w:r>
    </w:p>
    <w:p w14:paraId="593D2E84" w14:textId="2C95C913" w:rsidR="00A90DAF" w:rsidRDefault="00D12E6F" w:rsidP="00A90DAF">
      <w:pPr>
        <w:widowControl w:val="0"/>
        <w:overflowPunct w:val="0"/>
        <w:autoSpaceDE w:val="0"/>
        <w:autoSpaceDN w:val="0"/>
        <w:adjustRightInd w:val="0"/>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analysis for the </w:t>
      </w:r>
      <w:r w:rsidR="00B50177" w:rsidRPr="00FB5185">
        <w:rPr>
          <w:rFonts w:ascii="Times New Roman" w:hAnsi="Times New Roman" w:cs="Times New Roman"/>
          <w:sz w:val="24"/>
          <w:szCs w:val="24"/>
          <w:lang w:val="en-US"/>
        </w:rPr>
        <w:t xml:space="preserve">regions with a sufficient amount of </w:t>
      </w:r>
      <w:r w:rsidR="00B50177" w:rsidRPr="00FB5185">
        <w:rPr>
          <w:rFonts w:ascii="Times New Roman" w:hAnsi="Times New Roman" w:cs="Times New Roman"/>
          <w:i/>
          <w:sz w:val="24"/>
          <w:szCs w:val="24"/>
          <w:lang w:val="en-US"/>
        </w:rPr>
        <w:t>C. melanoneura</w:t>
      </w:r>
      <w:r w:rsidR="00B50177" w:rsidRPr="00FB5185">
        <w:rPr>
          <w:rFonts w:ascii="Times New Roman" w:hAnsi="Times New Roman" w:cs="Times New Roman"/>
          <w:sz w:val="24"/>
          <w:szCs w:val="24"/>
          <w:lang w:val="en-US"/>
        </w:rPr>
        <w:t xml:space="preserve"> observations (</w:t>
      </w:r>
      <w:r w:rsidR="00B50177" w:rsidRPr="00D12E6F">
        <w:rPr>
          <w:rFonts w:ascii="Times New Roman" w:hAnsi="Times New Roman" w:cs="Times New Roman"/>
          <w:sz w:val="24"/>
          <w:szCs w:val="24"/>
        </w:rPr>
        <w:t>Burggrafenamt, Eisacktal, Salten</w:t>
      </w:r>
      <w:r w:rsidRPr="00D12E6F">
        <w:rPr>
          <w:rFonts w:ascii="Times New Roman" w:hAnsi="Times New Roman" w:cs="Times New Roman"/>
          <w:sz w:val="24"/>
          <w:szCs w:val="24"/>
        </w:rPr>
        <w:t>-</w:t>
      </w:r>
      <w:proofErr w:type="spellStart"/>
      <w:r w:rsidR="00B50177" w:rsidRPr="00D12E6F">
        <w:rPr>
          <w:rFonts w:ascii="Times New Roman" w:hAnsi="Times New Roman" w:cs="Times New Roman"/>
          <w:sz w:val="24"/>
          <w:szCs w:val="24"/>
        </w:rPr>
        <w:t>Schlern</w:t>
      </w:r>
      <w:proofErr w:type="spellEnd"/>
      <w:r w:rsidR="00B50177" w:rsidRPr="00D12E6F">
        <w:rPr>
          <w:rFonts w:ascii="Times New Roman" w:hAnsi="Times New Roman" w:cs="Times New Roman"/>
          <w:sz w:val="24"/>
          <w:szCs w:val="24"/>
        </w:rPr>
        <w:t xml:space="preserve">, </w:t>
      </w:r>
      <w:proofErr w:type="spellStart"/>
      <w:r w:rsidR="00B50177" w:rsidRPr="00D12E6F">
        <w:rPr>
          <w:rFonts w:ascii="Times New Roman" w:hAnsi="Times New Roman" w:cs="Times New Roman"/>
          <w:sz w:val="24"/>
          <w:szCs w:val="24"/>
        </w:rPr>
        <w:t>Vinschgau</w:t>
      </w:r>
      <w:proofErr w:type="spellEnd"/>
      <w:r w:rsidR="00B50177" w:rsidRPr="00FB5185">
        <w:rPr>
          <w:rFonts w:ascii="Times New Roman" w:hAnsi="Times New Roman" w:cs="Times New Roman"/>
          <w:sz w:val="24"/>
          <w:szCs w:val="24"/>
          <w:lang w:val="en-US"/>
        </w:rPr>
        <w:t xml:space="preserve">) shows differences in their estimated temperature thresholds, ranging from 7.99°C to 10.47°C. </w:t>
      </w:r>
      <w:r w:rsidR="00581271" w:rsidRPr="00FB5185">
        <w:rPr>
          <w:rFonts w:ascii="Times New Roman" w:hAnsi="Times New Roman" w:cs="Times New Roman"/>
          <w:sz w:val="24"/>
          <w:szCs w:val="24"/>
          <w:lang w:val="en-US"/>
        </w:rPr>
        <w:fldChar w:fldCharType="begin"/>
      </w:r>
      <w:r w:rsidR="002B3959" w:rsidRPr="00FB5185">
        <w:rPr>
          <w:rFonts w:ascii="Times New Roman" w:hAnsi="Times New Roman" w:cs="Times New Roman"/>
          <w:sz w:val="24"/>
          <w:szCs w:val="24"/>
          <w:lang w:val="en-US"/>
        </w:rPr>
        <w:instrText xml:space="preserve"> ADDIN EN.CITE &lt;EndNote&gt;&lt;Cite AuthorYear="1"&gt;&lt;Author&gt;Tedeschi&lt;/Author&gt;&lt;Year&gt;2012&lt;/Year&gt;&lt;RecNum&gt;6599&lt;/RecNum&gt;&lt;DisplayText&gt;Tedeschi et al. (2012)&lt;/DisplayText&gt;&lt;record&gt;&lt;rec-number&gt;6599&lt;/rec-number&gt;&lt;foreign-keys&gt;&lt;key app="EN" db-id="dpwwrdppxarvf3ezfe4xt95p5dtv2f29vxp2" timestamp="1401199921"&gt;6599&lt;/key&gt;&lt;/foreign-keys&gt;&lt;ref-type name="Journal Article"&gt;17&lt;/ref-type&gt;&lt;contributors&gt;&lt;authors&gt;&lt;author&gt;Tedeschi, Rosemarie&lt;/author&gt;&lt;author&gt;Baldessari, Mario&lt;/author&gt;&lt;author&gt;Mazzoni, Valerio&lt;/author&gt;&lt;author&gt;Trona, Federica&lt;/author&gt;&lt;author&gt;Angeli, Gino&lt;/author&gt;&lt;/authors&gt;&lt;/contributors&gt;&lt;titles&gt;&lt;title&gt;&lt;style face="normal" font="default" size="100%"&gt;Population dynamics of &lt;/style&gt;&lt;style face="italic" font="default" size="100%"&gt;Cacopsylla melanoneura&lt;/style&gt;&lt;style face="normal" font="default" size="100%"&gt; (Hemiptera: Psyllidae) in northeast Italy and its role in the apple proliferation epidemiology in apple orchards&lt;/style&gt;&lt;/title&gt;&lt;secondary-title&gt;Journal of Economic Entomology&lt;/secondary-title&gt;&lt;short-title&gt;Tedeschi, Baldessari et al. 2012 – Population Dynamics of Cacopsylla melanoneura&lt;/short-title&gt;&lt;/titles&gt;&lt;periodical&gt;&lt;full-title&gt;Journal of Economic Entomology&lt;/full-title&gt;&lt;abbr-1&gt;J. Econ. Entomol.&lt;/abbr-1&gt;&lt;/periodical&gt;&lt;pages&gt;322–328&lt;/pages&gt;&lt;volume&gt;105&lt;/volume&gt;&lt;number&gt;2&lt;/number&gt;&lt;dates&gt;&lt;year&gt;2012&lt;/year&gt;&lt;/dates&gt;&lt;isbn&gt;00220493&lt;/isbn&gt;&lt;urls&gt;&lt;/urls&gt;&lt;electronic-resource-num&gt;10.1603/ec11237&lt;/electronic-resource-num&gt;&lt;remote-database-name&gt;CrossRef&lt;/remote-database-name&gt;&lt;/record&gt;&lt;/Cite&gt;&lt;/EndNote&gt;</w:instrText>
      </w:r>
      <w:r w:rsidR="00581271" w:rsidRPr="00FB5185">
        <w:rPr>
          <w:rFonts w:ascii="Times New Roman" w:hAnsi="Times New Roman" w:cs="Times New Roman"/>
          <w:sz w:val="24"/>
          <w:szCs w:val="24"/>
          <w:lang w:val="en-US"/>
        </w:rPr>
        <w:fldChar w:fldCharType="separate"/>
      </w:r>
      <w:r w:rsidR="002B3959" w:rsidRPr="00FB5185">
        <w:rPr>
          <w:rFonts w:ascii="Times New Roman" w:hAnsi="Times New Roman" w:cs="Times New Roman"/>
          <w:noProof/>
          <w:sz w:val="24"/>
          <w:szCs w:val="24"/>
          <w:lang w:val="en-US"/>
        </w:rPr>
        <w:t>Tedeschi et al. (2012)</w:t>
      </w:r>
      <w:r w:rsidR="00581271" w:rsidRPr="00FB5185">
        <w:rPr>
          <w:rFonts w:ascii="Times New Roman" w:hAnsi="Times New Roman" w:cs="Times New Roman"/>
          <w:sz w:val="24"/>
          <w:szCs w:val="24"/>
          <w:lang w:val="en-US"/>
        </w:rPr>
        <w:fldChar w:fldCharType="end"/>
      </w:r>
      <w:r w:rsidR="002B3959" w:rsidRPr="00FB5185">
        <w:rPr>
          <w:rFonts w:ascii="Times New Roman" w:hAnsi="Times New Roman" w:cs="Times New Roman"/>
          <w:sz w:val="24"/>
          <w:szCs w:val="24"/>
          <w:lang w:val="en-US"/>
        </w:rPr>
        <w:t xml:space="preserve"> </w:t>
      </w:r>
      <w:r w:rsidR="00B50177" w:rsidRPr="00FB5185">
        <w:rPr>
          <w:rFonts w:ascii="Times New Roman" w:hAnsi="Times New Roman" w:cs="Times New Roman"/>
          <w:sz w:val="24"/>
          <w:szCs w:val="24"/>
          <w:lang w:val="en-US"/>
        </w:rPr>
        <w:t>calculated the T</w:t>
      </w:r>
      <w:r w:rsidR="00B50177" w:rsidRPr="00FB5185">
        <w:rPr>
          <w:rFonts w:ascii="Times New Roman" w:hAnsi="Times New Roman" w:cs="Times New Roman"/>
          <w:sz w:val="24"/>
          <w:szCs w:val="24"/>
          <w:vertAlign w:val="subscript"/>
          <w:lang w:val="en-US"/>
        </w:rPr>
        <w:t>7</w:t>
      </w:r>
      <w:r w:rsidR="00B50177" w:rsidRPr="00FB5185">
        <w:rPr>
          <w:rFonts w:ascii="Times New Roman" w:hAnsi="Times New Roman" w:cs="Times New Roman"/>
          <w:sz w:val="24"/>
          <w:szCs w:val="24"/>
          <w:lang w:val="en-US"/>
        </w:rPr>
        <w:t xml:space="preserve">th for </w:t>
      </w:r>
      <w:proofErr w:type="spellStart"/>
      <w:r w:rsidR="00B50177" w:rsidRPr="00FB5185">
        <w:rPr>
          <w:rFonts w:ascii="Times New Roman" w:hAnsi="Times New Roman" w:cs="Times New Roman"/>
          <w:sz w:val="24"/>
          <w:szCs w:val="24"/>
          <w:lang w:val="en-US"/>
        </w:rPr>
        <w:t>Trentino</w:t>
      </w:r>
      <w:proofErr w:type="spellEnd"/>
      <w:r w:rsidR="00B50177" w:rsidRPr="00FB5185">
        <w:rPr>
          <w:rFonts w:ascii="Times New Roman" w:hAnsi="Times New Roman" w:cs="Times New Roman"/>
          <w:sz w:val="24"/>
          <w:szCs w:val="24"/>
          <w:lang w:val="en-US"/>
        </w:rPr>
        <w:t xml:space="preserve"> to be around 9.5°C, which lies in the middle of </w:t>
      </w:r>
      <w:r w:rsidR="00A90DAF">
        <w:rPr>
          <w:rFonts w:ascii="Times New Roman" w:hAnsi="Times New Roman" w:cs="Times New Roman"/>
          <w:sz w:val="24"/>
          <w:szCs w:val="24"/>
          <w:lang w:val="en-US"/>
        </w:rPr>
        <w:t>our calculated</w:t>
      </w:r>
      <w:r w:rsidR="00B50177" w:rsidRPr="00FB5185">
        <w:rPr>
          <w:rFonts w:ascii="Times New Roman" w:hAnsi="Times New Roman" w:cs="Times New Roman"/>
          <w:sz w:val="24"/>
          <w:szCs w:val="24"/>
          <w:lang w:val="en-US"/>
        </w:rPr>
        <w:t xml:space="preserve"> threshold range, </w:t>
      </w:r>
      <w:r w:rsidR="00A90DAF">
        <w:rPr>
          <w:rFonts w:ascii="Times New Roman" w:hAnsi="Times New Roman" w:cs="Times New Roman"/>
          <w:sz w:val="24"/>
          <w:szCs w:val="24"/>
          <w:lang w:val="en-US"/>
        </w:rPr>
        <w:t>confirming their plausibility</w:t>
      </w:r>
      <w:r w:rsidR="00B50177" w:rsidRPr="00FB5185">
        <w:rPr>
          <w:rFonts w:ascii="Times New Roman" w:hAnsi="Times New Roman" w:cs="Times New Roman"/>
          <w:sz w:val="24"/>
          <w:szCs w:val="24"/>
          <w:lang w:val="en-US"/>
        </w:rPr>
        <w:t>. Th</w:t>
      </w:r>
      <w:r w:rsidR="00A90DAF">
        <w:rPr>
          <w:rFonts w:ascii="Times New Roman" w:hAnsi="Times New Roman" w:cs="Times New Roman"/>
          <w:sz w:val="24"/>
          <w:szCs w:val="24"/>
          <w:lang w:val="en-US"/>
        </w:rPr>
        <w:t>e found threshold difference</w:t>
      </w:r>
      <w:r w:rsidR="004B77F9">
        <w:rPr>
          <w:rFonts w:ascii="Times New Roman" w:hAnsi="Times New Roman" w:cs="Times New Roman"/>
          <w:sz w:val="24"/>
          <w:szCs w:val="24"/>
          <w:lang w:val="en-US"/>
        </w:rPr>
        <w:t>s</w:t>
      </w:r>
      <w:r w:rsidR="00B50177" w:rsidRPr="00FB5185">
        <w:rPr>
          <w:rFonts w:ascii="Times New Roman" w:hAnsi="Times New Roman" w:cs="Times New Roman"/>
          <w:sz w:val="24"/>
          <w:szCs w:val="24"/>
          <w:lang w:val="en-US"/>
        </w:rPr>
        <w:t xml:space="preserve"> e</w:t>
      </w:r>
      <w:r w:rsidR="00A90DAF">
        <w:rPr>
          <w:rFonts w:ascii="Times New Roman" w:hAnsi="Times New Roman" w:cs="Times New Roman"/>
          <w:sz w:val="24"/>
          <w:szCs w:val="24"/>
          <w:lang w:val="en-US"/>
        </w:rPr>
        <w:t xml:space="preserve">ither suggests that the </w:t>
      </w:r>
      <w:r w:rsidR="00B50177" w:rsidRPr="00FB5185">
        <w:rPr>
          <w:rFonts w:ascii="Times New Roman" w:hAnsi="Times New Roman" w:cs="Times New Roman"/>
          <w:sz w:val="24"/>
          <w:szCs w:val="24"/>
          <w:lang w:val="en-US"/>
        </w:rPr>
        <w:t xml:space="preserve">migration behavior </w:t>
      </w:r>
      <w:r w:rsidR="004B77F9">
        <w:rPr>
          <w:rFonts w:ascii="Times New Roman" w:hAnsi="Times New Roman" w:cs="Times New Roman"/>
          <w:sz w:val="24"/>
          <w:szCs w:val="24"/>
          <w:lang w:val="en-US"/>
        </w:rPr>
        <w:t xml:space="preserve">of </w:t>
      </w:r>
      <w:r w:rsidR="004B77F9" w:rsidRPr="004B77F9">
        <w:rPr>
          <w:rFonts w:ascii="Times New Roman" w:hAnsi="Times New Roman" w:cs="Times New Roman"/>
          <w:i/>
          <w:sz w:val="24"/>
          <w:szCs w:val="24"/>
          <w:lang w:val="en-US"/>
        </w:rPr>
        <w:t>C. melanoneura</w:t>
      </w:r>
      <w:r w:rsidR="004B77F9">
        <w:rPr>
          <w:rFonts w:ascii="Times New Roman" w:hAnsi="Times New Roman" w:cs="Times New Roman"/>
          <w:sz w:val="24"/>
          <w:szCs w:val="24"/>
          <w:lang w:val="en-US"/>
        </w:rPr>
        <w:t xml:space="preserve"> </w:t>
      </w:r>
      <w:r w:rsidR="00B50177" w:rsidRPr="00FB5185">
        <w:rPr>
          <w:rFonts w:ascii="Times New Roman" w:hAnsi="Times New Roman" w:cs="Times New Roman"/>
          <w:sz w:val="24"/>
          <w:szCs w:val="24"/>
          <w:lang w:val="en-US"/>
        </w:rPr>
        <w:t>is not solely triggered by temperature or hints at the existence of regional subpopulations that immigrate at different time</w:t>
      </w:r>
      <w:r w:rsidR="00A90DAF">
        <w:rPr>
          <w:rFonts w:ascii="Times New Roman" w:hAnsi="Times New Roman" w:cs="Times New Roman"/>
          <w:sz w:val="24"/>
          <w:szCs w:val="24"/>
          <w:lang w:val="en-US"/>
        </w:rPr>
        <w:t>s. As shown</w:t>
      </w:r>
      <w:r w:rsidR="006415F2">
        <w:rPr>
          <w:rFonts w:ascii="Times New Roman" w:hAnsi="Times New Roman" w:cs="Times New Roman"/>
          <w:sz w:val="24"/>
          <w:szCs w:val="24"/>
          <w:lang w:val="en-US"/>
        </w:rPr>
        <w:t xml:space="preserve"> in Figure 1</w:t>
      </w:r>
      <w:r w:rsidR="00B50177" w:rsidRPr="00FB5185">
        <w:rPr>
          <w:rFonts w:ascii="Times New Roman" w:hAnsi="Times New Roman" w:cs="Times New Roman"/>
          <w:sz w:val="24"/>
          <w:szCs w:val="24"/>
          <w:lang w:val="en-US"/>
        </w:rPr>
        <w:t xml:space="preserve">, the immigration </w:t>
      </w:r>
      <w:r w:rsidR="00A90DAF">
        <w:rPr>
          <w:rFonts w:ascii="Times New Roman" w:hAnsi="Times New Roman" w:cs="Times New Roman"/>
          <w:sz w:val="24"/>
          <w:szCs w:val="24"/>
          <w:lang w:val="en-US"/>
        </w:rPr>
        <w:t xml:space="preserve">start </w:t>
      </w:r>
      <w:r w:rsidR="00B50177" w:rsidRPr="00FB5185">
        <w:rPr>
          <w:rFonts w:ascii="Times New Roman" w:hAnsi="Times New Roman" w:cs="Times New Roman"/>
          <w:sz w:val="24"/>
          <w:szCs w:val="24"/>
          <w:lang w:val="en-US"/>
        </w:rPr>
        <w:t>(either when Ii &gt; 0 or the hourly temperature exceeds T</w:t>
      </w:r>
      <w:r w:rsidR="00B50177" w:rsidRPr="00FB5185">
        <w:rPr>
          <w:rFonts w:ascii="Times New Roman" w:hAnsi="Times New Roman" w:cs="Times New Roman"/>
          <w:sz w:val="24"/>
          <w:szCs w:val="24"/>
          <w:vertAlign w:val="subscript"/>
          <w:lang w:val="en-US"/>
        </w:rPr>
        <w:t>7</w:t>
      </w:r>
      <w:r w:rsidR="00B50177" w:rsidRPr="00FB5185">
        <w:rPr>
          <w:rFonts w:ascii="Times New Roman" w:hAnsi="Times New Roman" w:cs="Times New Roman"/>
          <w:sz w:val="24"/>
          <w:szCs w:val="24"/>
          <w:lang w:val="en-US"/>
        </w:rPr>
        <w:t>th) varies extremely between the years. For 2013 and 2015, the analysis indicates immigration to start as early as the beginning of January, whereas for 2014, it does not begin until early March.</w:t>
      </w:r>
      <w:r w:rsidR="00A90DAF">
        <w:rPr>
          <w:rFonts w:ascii="Times New Roman" w:hAnsi="Times New Roman" w:cs="Times New Roman"/>
          <w:sz w:val="24"/>
          <w:szCs w:val="24"/>
          <w:lang w:val="en-US"/>
        </w:rPr>
        <w:t xml:space="preserve"> Unfortunately, the other apple growing </w:t>
      </w:r>
      <w:r w:rsidR="006415F2">
        <w:rPr>
          <w:rFonts w:ascii="Times New Roman" w:hAnsi="Times New Roman" w:cs="Times New Roman"/>
          <w:sz w:val="24"/>
          <w:szCs w:val="24"/>
          <w:lang w:val="en-US"/>
        </w:rPr>
        <w:t>regions simply did</w:t>
      </w:r>
      <w:r w:rsidR="00B50177" w:rsidRPr="00FB5185">
        <w:rPr>
          <w:rFonts w:ascii="Times New Roman" w:hAnsi="Times New Roman" w:cs="Times New Roman"/>
          <w:sz w:val="24"/>
          <w:szCs w:val="24"/>
          <w:lang w:val="en-US"/>
        </w:rPr>
        <w:t xml:space="preserve"> not have enough years with data or lack </w:t>
      </w:r>
      <w:r w:rsidR="00B50177" w:rsidRPr="00FB5185">
        <w:rPr>
          <w:rFonts w:ascii="Times New Roman" w:hAnsi="Times New Roman" w:cs="Times New Roman"/>
          <w:i/>
          <w:sz w:val="24"/>
          <w:szCs w:val="24"/>
          <w:lang w:val="en-US"/>
        </w:rPr>
        <w:t>C. melanoneura</w:t>
      </w:r>
      <w:r w:rsidR="00B50177" w:rsidRPr="00FB5185">
        <w:rPr>
          <w:rFonts w:ascii="Times New Roman" w:hAnsi="Times New Roman" w:cs="Times New Roman"/>
          <w:sz w:val="24"/>
          <w:szCs w:val="24"/>
          <w:lang w:val="en-US"/>
        </w:rPr>
        <w:t xml:space="preserve"> absences before the first annual capture, and therefore prevent </w:t>
      </w:r>
      <w:r w:rsidR="006415F2">
        <w:rPr>
          <w:rFonts w:ascii="Times New Roman" w:hAnsi="Times New Roman" w:cs="Times New Roman"/>
          <w:sz w:val="24"/>
          <w:szCs w:val="24"/>
          <w:lang w:val="en-US"/>
        </w:rPr>
        <w:t>reliable</w:t>
      </w:r>
      <w:r w:rsidR="00B50177" w:rsidRPr="00FB5185">
        <w:rPr>
          <w:rFonts w:ascii="Times New Roman" w:hAnsi="Times New Roman" w:cs="Times New Roman"/>
          <w:sz w:val="24"/>
          <w:szCs w:val="24"/>
          <w:lang w:val="en-US"/>
        </w:rPr>
        <w:t xml:space="preserve"> </w:t>
      </w:r>
      <w:r w:rsidR="006415F2">
        <w:rPr>
          <w:rFonts w:ascii="Times New Roman" w:hAnsi="Times New Roman" w:cs="Times New Roman"/>
          <w:sz w:val="24"/>
          <w:szCs w:val="24"/>
          <w:lang w:val="en-US"/>
        </w:rPr>
        <w:t>conclusions</w:t>
      </w:r>
      <w:r w:rsidR="00B50177" w:rsidRPr="00FB5185">
        <w:rPr>
          <w:rFonts w:ascii="Times New Roman" w:hAnsi="Times New Roman" w:cs="Times New Roman"/>
          <w:sz w:val="24"/>
          <w:szCs w:val="24"/>
          <w:lang w:val="en-US"/>
        </w:rPr>
        <w:t xml:space="preserve"> about their temperature thresholds. </w:t>
      </w:r>
    </w:p>
    <w:p w14:paraId="016BDF8C" w14:textId="155D0600" w:rsidR="00CE70EB" w:rsidRPr="00CE70EB" w:rsidRDefault="00CE70EB" w:rsidP="00CE70EB">
      <w:pPr>
        <w:pStyle w:val="Heading3"/>
        <w:rPr>
          <w:lang w:val="en-US"/>
        </w:rPr>
      </w:pPr>
      <w:r w:rsidRPr="00CE70EB">
        <w:rPr>
          <w:lang w:val="en-US"/>
        </w:rPr>
        <w:t xml:space="preserve">Immigration-thresholds for </w:t>
      </w:r>
      <w:r w:rsidRPr="00CE70EB">
        <w:rPr>
          <w:i/>
          <w:lang w:val="en-US"/>
        </w:rPr>
        <w:t xml:space="preserve">C. </w:t>
      </w:r>
      <w:r>
        <w:rPr>
          <w:i/>
          <w:lang w:val="en-US"/>
        </w:rPr>
        <w:t>picta</w:t>
      </w:r>
    </w:p>
    <w:p w14:paraId="4B5166FF" w14:textId="709E2950" w:rsidR="00B50177" w:rsidRPr="00FB5185" w:rsidRDefault="00B50177" w:rsidP="00FB5185">
      <w:pPr>
        <w:widowControl w:val="0"/>
        <w:overflowPunct w:val="0"/>
        <w:autoSpaceDE w:val="0"/>
        <w:autoSpaceDN w:val="0"/>
        <w:adjustRightInd w:val="0"/>
        <w:spacing w:after="0" w:line="480" w:lineRule="auto"/>
        <w:ind w:right="180"/>
        <w:jc w:val="both"/>
        <w:rPr>
          <w:rFonts w:ascii="Times New Roman" w:hAnsi="Times New Roman" w:cs="Times New Roman"/>
          <w:sz w:val="24"/>
          <w:szCs w:val="24"/>
          <w:lang w:val="en-US"/>
        </w:rPr>
      </w:pPr>
      <w:r w:rsidRPr="00FB5185">
        <w:rPr>
          <w:rFonts w:ascii="Times New Roman" w:hAnsi="Times New Roman" w:cs="Times New Roman"/>
          <w:i/>
          <w:sz w:val="24"/>
          <w:szCs w:val="24"/>
          <w:lang w:val="en-US"/>
        </w:rPr>
        <w:t>C. picta</w:t>
      </w:r>
      <w:r w:rsidRPr="00FB5185">
        <w:rPr>
          <w:rFonts w:ascii="Times New Roman" w:hAnsi="Times New Roman" w:cs="Times New Roman"/>
          <w:sz w:val="24"/>
          <w:szCs w:val="24"/>
          <w:lang w:val="en-US"/>
        </w:rPr>
        <w:t xml:space="preserve"> </w:t>
      </w:r>
      <w:r w:rsidR="004F4F9E" w:rsidRPr="00FB5185">
        <w:rPr>
          <w:rFonts w:ascii="Times New Roman" w:hAnsi="Times New Roman" w:cs="Times New Roman"/>
          <w:sz w:val="24"/>
          <w:szCs w:val="24"/>
          <w:lang w:val="en-US"/>
        </w:rPr>
        <w:t xml:space="preserve">captures </w:t>
      </w:r>
      <w:r w:rsidR="004F4F9E">
        <w:rPr>
          <w:rFonts w:ascii="Times New Roman" w:hAnsi="Times New Roman" w:cs="Times New Roman"/>
          <w:sz w:val="24"/>
          <w:szCs w:val="24"/>
          <w:lang w:val="en-US"/>
        </w:rPr>
        <w:t>were low or absent across all apple growing regions in South Tyrol</w:t>
      </w:r>
      <w:r w:rsidRPr="00FB5185">
        <w:rPr>
          <w:rFonts w:ascii="Times New Roman" w:hAnsi="Times New Roman" w:cs="Times New Roman"/>
          <w:sz w:val="24"/>
          <w:szCs w:val="24"/>
          <w:lang w:val="en-US"/>
        </w:rPr>
        <w:t xml:space="preserve">. For regions with some data on </w:t>
      </w:r>
      <w:r w:rsidRPr="00FB5185">
        <w:rPr>
          <w:rFonts w:ascii="Times New Roman" w:hAnsi="Times New Roman" w:cs="Times New Roman"/>
          <w:i/>
          <w:sz w:val="24"/>
          <w:szCs w:val="24"/>
          <w:lang w:val="en-US"/>
        </w:rPr>
        <w:t>C. picta</w:t>
      </w:r>
      <w:r w:rsidRPr="00FB5185">
        <w:rPr>
          <w:rFonts w:ascii="Times New Roman" w:hAnsi="Times New Roman" w:cs="Times New Roman"/>
          <w:sz w:val="24"/>
          <w:szCs w:val="24"/>
          <w:lang w:val="en-US"/>
        </w:rPr>
        <w:t xml:space="preserve">, the preliminary threshold estimates do indicate that </w:t>
      </w:r>
      <w:r w:rsidRPr="00FB5185">
        <w:rPr>
          <w:rFonts w:ascii="Times New Roman" w:hAnsi="Times New Roman" w:cs="Times New Roman"/>
          <w:i/>
          <w:sz w:val="24"/>
          <w:szCs w:val="24"/>
          <w:lang w:val="en-US"/>
        </w:rPr>
        <w:t>C. picta</w:t>
      </w:r>
      <w:r w:rsidRPr="00FB5185">
        <w:rPr>
          <w:rFonts w:ascii="Times New Roman" w:hAnsi="Times New Roman" w:cs="Times New Roman"/>
          <w:sz w:val="24"/>
          <w:szCs w:val="24"/>
          <w:lang w:val="en-US"/>
        </w:rPr>
        <w:t xml:space="preserve"> begins orchard immigration at higher temperatures than </w:t>
      </w:r>
      <w:r w:rsidRPr="00FB5185">
        <w:rPr>
          <w:rFonts w:ascii="Times New Roman" w:hAnsi="Times New Roman" w:cs="Times New Roman"/>
          <w:i/>
          <w:sz w:val="24"/>
          <w:szCs w:val="24"/>
          <w:lang w:val="en-US"/>
        </w:rPr>
        <w:t>C. melanoneura</w:t>
      </w:r>
      <w:r w:rsidRPr="00FB5185">
        <w:rPr>
          <w:rFonts w:ascii="Times New Roman" w:hAnsi="Times New Roman" w:cs="Times New Roman"/>
          <w:sz w:val="24"/>
          <w:szCs w:val="24"/>
          <w:lang w:val="en-US"/>
        </w:rPr>
        <w:t xml:space="preserve">. This matches </w:t>
      </w:r>
      <w:r w:rsidR="006415F2">
        <w:rPr>
          <w:rFonts w:ascii="Times New Roman" w:hAnsi="Times New Roman" w:cs="Times New Roman"/>
          <w:sz w:val="24"/>
          <w:szCs w:val="24"/>
          <w:lang w:val="en-US"/>
        </w:rPr>
        <w:t>our</w:t>
      </w:r>
      <w:r w:rsidRPr="00FB5185">
        <w:rPr>
          <w:rFonts w:ascii="Times New Roman" w:hAnsi="Times New Roman" w:cs="Times New Roman"/>
          <w:sz w:val="24"/>
          <w:szCs w:val="24"/>
          <w:lang w:val="en-US"/>
        </w:rPr>
        <w:t xml:space="preserve"> expectations from the migratory patterns as well as previous studies, which show that </w:t>
      </w:r>
      <w:r w:rsidRPr="00FB5185">
        <w:rPr>
          <w:rFonts w:ascii="Times New Roman" w:hAnsi="Times New Roman" w:cs="Times New Roman"/>
          <w:i/>
          <w:sz w:val="24"/>
          <w:szCs w:val="24"/>
          <w:lang w:val="en-US"/>
        </w:rPr>
        <w:t xml:space="preserve">C. </w:t>
      </w:r>
      <w:proofErr w:type="spellStart"/>
      <w:r w:rsidRPr="00FB5185">
        <w:rPr>
          <w:rFonts w:ascii="Times New Roman" w:hAnsi="Times New Roman" w:cs="Times New Roman"/>
          <w:i/>
          <w:sz w:val="24"/>
          <w:szCs w:val="24"/>
          <w:lang w:val="en-US"/>
        </w:rPr>
        <w:t>picta</w:t>
      </w:r>
      <w:r w:rsidRPr="00FB5185">
        <w:rPr>
          <w:rFonts w:ascii="Times New Roman" w:hAnsi="Times New Roman" w:cs="Times New Roman"/>
          <w:sz w:val="24"/>
          <w:szCs w:val="24"/>
          <w:lang w:val="en-US"/>
        </w:rPr>
        <w:t>’s</w:t>
      </w:r>
      <w:proofErr w:type="spellEnd"/>
      <w:r w:rsidRPr="00FB5185">
        <w:rPr>
          <w:rFonts w:ascii="Times New Roman" w:hAnsi="Times New Roman" w:cs="Times New Roman"/>
          <w:sz w:val="24"/>
          <w:szCs w:val="24"/>
          <w:lang w:val="en-US"/>
        </w:rPr>
        <w:t xml:space="preserve"> immigration starts at a later date with consequently higher ambient temperatures than </w:t>
      </w:r>
      <w:r w:rsidRPr="00FB5185">
        <w:rPr>
          <w:rFonts w:ascii="Times New Roman" w:hAnsi="Times New Roman" w:cs="Times New Roman"/>
          <w:i/>
          <w:sz w:val="24"/>
          <w:szCs w:val="24"/>
          <w:lang w:val="en-US"/>
        </w:rPr>
        <w:t>C. melanoneura</w:t>
      </w:r>
      <w:r w:rsidR="00AA06EA">
        <w:rPr>
          <w:rFonts w:ascii="Times New Roman" w:hAnsi="Times New Roman" w:cs="Times New Roman"/>
          <w:sz w:val="24"/>
          <w:szCs w:val="24"/>
          <w:lang w:val="en-US"/>
        </w:rPr>
        <w:t xml:space="preserve"> </w:t>
      </w:r>
      <w:r w:rsidR="00AA06EA">
        <w:rPr>
          <w:rFonts w:ascii="Times New Roman" w:hAnsi="Times New Roman" w:cs="Times New Roman"/>
          <w:sz w:val="24"/>
          <w:szCs w:val="24"/>
          <w:lang w:val="en-US"/>
        </w:rPr>
        <w:fldChar w:fldCharType="begin"/>
      </w:r>
      <w:r w:rsidR="00AA06EA">
        <w:rPr>
          <w:rFonts w:ascii="Times New Roman" w:hAnsi="Times New Roman" w:cs="Times New Roman"/>
          <w:sz w:val="24"/>
          <w:szCs w:val="24"/>
          <w:lang w:val="en-US"/>
        </w:rPr>
        <w:instrText xml:space="preserve"> ADDIN EN.CITE &lt;EndNote&gt;&lt;Cite&gt;&lt;Author&gt;Mattedi&lt;/Author&gt;&lt;Year&gt;2008&lt;/Year&gt;&lt;RecNum&gt;6601&lt;/RecNum&gt;&lt;DisplayText&gt;(Mattedi et al. 2008)&lt;/DisplayText&gt;&lt;record&gt;&lt;rec-number&gt;6601&lt;/rec-number&gt;&lt;foreign-keys&gt;&lt;key app="EN" db-id="dpwwrdppxarvf3ezfe4xt95p5dtv2f29vxp2" timestamp="1401203640"&gt;6601&lt;/key&gt;&lt;/foreign-keys&gt;&lt;ref-type name="Journal Article"&gt;17&lt;/ref-type&gt;&lt;contributors&gt;&lt;authors&gt;&lt;author&gt;Mattedi, L.&lt;/author&gt;&lt;author&gt;Forno, F.&lt;/author&gt;&lt;author&gt;Cainelli, C.&lt;/author&gt;&lt;author&gt;Grando, M.S&lt;/author&gt;&lt;author&gt;Jarausch, Wolfgang&lt;/author&gt;&lt;/authors&gt;&lt;/contributors&gt;&lt;titles&gt;&lt;title&gt;&lt;style face="normal" font="default" size="100%"&gt;Research on ‘&lt;/style&gt;&lt;style face="italic" font="default" size="100%"&gt;Candidatus&lt;/style&gt;&lt;style face="normal" font="default" size="100%"&gt; Phytoplasma’ mali transmission by insect vectors in Trentino&lt;/style&gt;&lt;/title&gt;&lt;secondary-title&gt;Acta Horticulturae&lt;/secondary-title&gt;&lt;short-title&gt;Mattedi, Forno et al. 2008 – Research on candidatus Phytoplasma mali&lt;/short-title&gt;&lt;/titles&gt;&lt;periodical&gt;&lt;full-title&gt;Acta Horticulturae&lt;/full-title&gt;&lt;/periodical&gt;&lt;pages&gt;369–374&lt;/pages&gt;&lt;volume&gt;781&lt;/volume&gt;&lt;keywords&gt;&lt;keyword&gt;apple proliferation&lt;/keyword&gt;&lt;keyword&gt;Cacopsylla picta&lt;/keyword&gt;&lt;keyword&gt;Cacopsylla melanoneura&lt;/keyword&gt;&lt;keyword&gt;leafhopper&lt;/keyword&gt;&lt;keyword&gt;transmission trials&lt;/keyword&gt;&lt;keyword&gt;bait plant trials&lt;/keyword&gt;&lt;keyword&gt;non-vector&lt;/keyword&gt;&lt;/keywords&gt;&lt;dates&gt;&lt;year&gt;2008&lt;/year&gt;&lt;/dates&gt;&lt;urls&gt;&lt;/urls&gt;&lt;/record&gt;&lt;/Cite&gt;&lt;/EndNote&gt;</w:instrText>
      </w:r>
      <w:r w:rsidR="00AA06EA">
        <w:rPr>
          <w:rFonts w:ascii="Times New Roman" w:hAnsi="Times New Roman" w:cs="Times New Roman"/>
          <w:sz w:val="24"/>
          <w:szCs w:val="24"/>
          <w:lang w:val="en-US"/>
        </w:rPr>
        <w:fldChar w:fldCharType="separate"/>
      </w:r>
      <w:r w:rsidR="00AA06EA">
        <w:rPr>
          <w:rFonts w:ascii="Times New Roman" w:hAnsi="Times New Roman" w:cs="Times New Roman"/>
          <w:noProof/>
          <w:sz w:val="24"/>
          <w:szCs w:val="24"/>
          <w:lang w:val="en-US"/>
        </w:rPr>
        <w:t>(Mattedi et al. 2008)</w:t>
      </w:r>
      <w:r w:rsidR="00AA06EA">
        <w:rPr>
          <w:rFonts w:ascii="Times New Roman" w:hAnsi="Times New Roman" w:cs="Times New Roman"/>
          <w:sz w:val="24"/>
          <w:szCs w:val="24"/>
          <w:lang w:val="en-US"/>
        </w:rPr>
        <w:fldChar w:fldCharType="end"/>
      </w:r>
      <w:r w:rsidRPr="00FB5185">
        <w:rPr>
          <w:rFonts w:ascii="Times New Roman" w:hAnsi="Times New Roman" w:cs="Times New Roman"/>
          <w:sz w:val="24"/>
          <w:szCs w:val="24"/>
          <w:lang w:val="en-US"/>
        </w:rPr>
        <w:t>.</w:t>
      </w:r>
    </w:p>
    <w:p w14:paraId="7FC360DD" w14:textId="0567EC6F" w:rsidR="003B15BA" w:rsidRPr="003B15BA" w:rsidRDefault="003B15BA" w:rsidP="003B15BA">
      <w:pPr>
        <w:pStyle w:val="Heading3"/>
        <w:rPr>
          <w:lang w:val="en-US"/>
        </w:rPr>
      </w:pPr>
      <w:r w:rsidRPr="003B15BA">
        <w:rPr>
          <w:lang w:val="en-US"/>
        </w:rPr>
        <w:t>Conclusions</w:t>
      </w:r>
    </w:p>
    <w:p w14:paraId="0CE91BA2" w14:textId="006BE02C" w:rsidR="00B50177" w:rsidRDefault="003B15BA" w:rsidP="00FB5185">
      <w:pPr>
        <w:widowControl w:val="0"/>
        <w:overflowPunct w:val="0"/>
        <w:autoSpaceDE w:val="0"/>
        <w:autoSpaceDN w:val="0"/>
        <w:adjustRightInd w:val="0"/>
        <w:spacing w:after="0" w:line="480" w:lineRule="auto"/>
        <w:ind w:right="18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established a </w:t>
      </w:r>
      <w:r w:rsidRPr="00CF3753">
        <w:rPr>
          <w:rFonts w:ascii="Times New Roman" w:hAnsi="Times New Roman" w:cs="Times New Roman"/>
          <w:sz w:val="24"/>
          <w:szCs w:val="24"/>
          <w:lang w:val="en-US"/>
        </w:rPr>
        <w:t>temperature-based immigration analysis</w:t>
      </w:r>
      <w:r>
        <w:rPr>
          <w:rFonts w:ascii="Times New Roman" w:hAnsi="Times New Roman" w:cs="Times New Roman"/>
          <w:sz w:val="24"/>
          <w:szCs w:val="24"/>
          <w:lang w:val="en-US"/>
        </w:rPr>
        <w:t xml:space="preserve"> for the AP vectors </w:t>
      </w:r>
      <w:r w:rsidRPr="003B15BA">
        <w:rPr>
          <w:rFonts w:ascii="Times New Roman" w:hAnsi="Times New Roman" w:cs="Times New Roman"/>
          <w:i/>
          <w:sz w:val="24"/>
          <w:szCs w:val="24"/>
          <w:lang w:val="en-US"/>
        </w:rPr>
        <w:t>C. melanoneura</w:t>
      </w:r>
      <w:r>
        <w:rPr>
          <w:rFonts w:ascii="Times New Roman" w:hAnsi="Times New Roman" w:cs="Times New Roman"/>
          <w:sz w:val="24"/>
          <w:szCs w:val="24"/>
          <w:lang w:val="en-US"/>
        </w:rPr>
        <w:t xml:space="preserve"> and </w:t>
      </w:r>
      <w:r w:rsidRPr="003B15BA">
        <w:rPr>
          <w:rFonts w:ascii="Times New Roman" w:hAnsi="Times New Roman" w:cs="Times New Roman"/>
          <w:i/>
          <w:sz w:val="24"/>
          <w:szCs w:val="24"/>
          <w:lang w:val="en-US"/>
        </w:rPr>
        <w:t>C. picta</w:t>
      </w:r>
      <w:r>
        <w:rPr>
          <w:rFonts w:ascii="Times New Roman" w:hAnsi="Times New Roman" w:cs="Times New Roman"/>
          <w:sz w:val="24"/>
          <w:szCs w:val="24"/>
          <w:lang w:val="en-US"/>
        </w:rPr>
        <w:t xml:space="preserve"> in South Tyrol, Italy.</w:t>
      </w:r>
      <w:r w:rsidRPr="00CF3753">
        <w:rPr>
          <w:rFonts w:ascii="Times New Roman" w:hAnsi="Times New Roman" w:cs="Times New Roman"/>
          <w:sz w:val="24"/>
          <w:szCs w:val="24"/>
          <w:lang w:val="en-US"/>
        </w:rPr>
        <w:t xml:space="preserve"> </w:t>
      </w:r>
      <w:r>
        <w:rPr>
          <w:rFonts w:ascii="Times New Roman" w:hAnsi="Times New Roman" w:cs="Times New Roman"/>
          <w:sz w:val="24"/>
          <w:szCs w:val="24"/>
          <w:lang w:val="en-US"/>
        </w:rPr>
        <w:t>The analysis indicated that the flight onset is species and region specific. Additional</w:t>
      </w:r>
      <w:r w:rsidR="00B50177" w:rsidRPr="00FB5185">
        <w:rPr>
          <w:rFonts w:ascii="Times New Roman" w:hAnsi="Times New Roman" w:cs="Times New Roman"/>
          <w:sz w:val="24"/>
          <w:szCs w:val="24"/>
          <w:lang w:val="en-US"/>
        </w:rPr>
        <w:t xml:space="preserve"> data and v</w:t>
      </w:r>
      <w:r>
        <w:rPr>
          <w:rFonts w:ascii="Times New Roman" w:hAnsi="Times New Roman" w:cs="Times New Roman"/>
          <w:sz w:val="24"/>
          <w:szCs w:val="24"/>
          <w:lang w:val="en-US"/>
        </w:rPr>
        <w:t>alidation</w:t>
      </w:r>
      <w:r w:rsidR="00B50177" w:rsidRPr="00FB5185">
        <w:rPr>
          <w:rFonts w:ascii="Times New Roman" w:hAnsi="Times New Roman" w:cs="Times New Roman"/>
          <w:sz w:val="24"/>
          <w:szCs w:val="24"/>
          <w:lang w:val="en-US"/>
        </w:rPr>
        <w:t xml:space="preserve"> is necessary, in order to make regionally customized thresholds, and the different immigration starting dates they reflect, reliable enough for adapting management choices.</w:t>
      </w:r>
    </w:p>
    <w:p w14:paraId="7A82D946" w14:textId="77777777" w:rsidR="008C4B53" w:rsidRDefault="008C4B53" w:rsidP="00FB5185">
      <w:pPr>
        <w:widowControl w:val="0"/>
        <w:overflowPunct w:val="0"/>
        <w:autoSpaceDE w:val="0"/>
        <w:autoSpaceDN w:val="0"/>
        <w:adjustRightInd w:val="0"/>
        <w:spacing w:after="0" w:line="480" w:lineRule="auto"/>
        <w:ind w:right="180"/>
        <w:jc w:val="both"/>
        <w:rPr>
          <w:rFonts w:ascii="Times New Roman" w:hAnsi="Times New Roman" w:cs="Times New Roman"/>
          <w:sz w:val="24"/>
          <w:szCs w:val="24"/>
          <w:lang w:val="en-US"/>
        </w:rPr>
      </w:pPr>
    </w:p>
    <w:p w14:paraId="08D65D6D" w14:textId="4522FF3C" w:rsidR="008C4B53" w:rsidRDefault="008C4B53" w:rsidP="008C4B53">
      <w:pPr>
        <w:pStyle w:val="Heading2"/>
        <w:rPr>
          <w:lang w:val="en-US"/>
        </w:rPr>
      </w:pPr>
      <w:r>
        <w:rPr>
          <w:lang w:val="en-US"/>
        </w:rPr>
        <w:t>Appendix</w:t>
      </w:r>
    </w:p>
    <w:p w14:paraId="22CACFFA" w14:textId="2592684C" w:rsidR="008C4B53" w:rsidRDefault="008C4B53" w:rsidP="00FB5185">
      <w:pPr>
        <w:widowControl w:val="0"/>
        <w:overflowPunct w:val="0"/>
        <w:autoSpaceDE w:val="0"/>
        <w:autoSpaceDN w:val="0"/>
        <w:adjustRightInd w:val="0"/>
        <w:spacing w:after="0" w:line="480" w:lineRule="auto"/>
        <w:ind w:right="180"/>
        <w:jc w:val="both"/>
        <w:rPr>
          <w:rFonts w:ascii="Times New Roman" w:hAnsi="Times New Roman" w:cs="Times New Roman"/>
          <w:sz w:val="24"/>
          <w:szCs w:val="24"/>
          <w:lang w:val="en-US"/>
        </w:rPr>
      </w:pPr>
      <w:r>
        <w:rPr>
          <w:rFonts w:ascii="Times New Roman" w:hAnsi="Times New Roman" w:cs="Times New Roman"/>
          <w:sz w:val="24"/>
          <w:szCs w:val="24"/>
          <w:lang w:val="en-US"/>
        </w:rPr>
        <w:t>Appendix A: R-code for the temperature immigration analysis.</w:t>
      </w:r>
    </w:p>
    <w:p w14:paraId="6FA4EFDA" w14:textId="2F2BFA03" w:rsidR="008C4B53" w:rsidRDefault="00B60319" w:rsidP="00FB5185">
      <w:pPr>
        <w:widowControl w:val="0"/>
        <w:overflowPunct w:val="0"/>
        <w:autoSpaceDE w:val="0"/>
        <w:autoSpaceDN w:val="0"/>
        <w:adjustRightInd w:val="0"/>
        <w:spacing w:after="0" w:line="480" w:lineRule="auto"/>
        <w:ind w:right="180"/>
        <w:jc w:val="both"/>
        <w:rPr>
          <w:rFonts w:ascii="Times New Roman" w:hAnsi="Times New Roman" w:cs="Times New Roman"/>
          <w:sz w:val="24"/>
          <w:szCs w:val="24"/>
          <w:lang w:val="en-US"/>
        </w:rPr>
      </w:pPr>
      <w:hyperlink r:id="rId11" w:history="1">
        <w:r w:rsidR="008C4B53" w:rsidRPr="003578D6">
          <w:rPr>
            <w:rStyle w:val="Hyperlink"/>
            <w:rFonts w:ascii="Times New Roman" w:hAnsi="Times New Roman" w:cs="Times New Roman"/>
            <w:sz w:val="24"/>
            <w:szCs w:val="24"/>
            <w:lang w:val="en-US"/>
          </w:rPr>
          <w:t>https://github.com/berndpanassiti/Temperature-based_immigration_analysis/blob/master/r-code/TempIA.md</w:t>
        </w:r>
      </w:hyperlink>
    </w:p>
    <w:p w14:paraId="6D5CB6B1" w14:textId="77777777" w:rsidR="007D26AF" w:rsidRDefault="007D26AF"/>
    <w:p w14:paraId="6BD1BBF3" w14:textId="77777777" w:rsidR="00586B69" w:rsidRDefault="00586B69">
      <w:pPr>
        <w:sectPr w:rsidR="00586B69" w:rsidSect="00555BAD">
          <w:pgSz w:w="11900" w:h="16840"/>
          <w:pgMar w:top="1440" w:right="1800" w:bottom="1440" w:left="1800" w:header="708" w:footer="708" w:gutter="0"/>
          <w:cols w:space="708"/>
          <w:docGrid w:linePitch="360"/>
        </w:sectPr>
      </w:pPr>
    </w:p>
    <w:p w14:paraId="70327E7D" w14:textId="64F0253F" w:rsidR="007D26AF" w:rsidRPr="001F1DFA" w:rsidRDefault="00586B69" w:rsidP="001F1DFA">
      <w:pPr>
        <w:pStyle w:val="Heading2"/>
        <w:rPr>
          <w:lang w:val="en-US"/>
        </w:rPr>
      </w:pPr>
      <w:r w:rsidRPr="001F1DFA">
        <w:rPr>
          <w:lang w:val="en-US"/>
        </w:rPr>
        <w:t>References</w:t>
      </w:r>
    </w:p>
    <w:p w14:paraId="66390385" w14:textId="77777777" w:rsidR="00AA06EA" w:rsidRPr="00AA06EA" w:rsidRDefault="007D26AF" w:rsidP="008C4B53">
      <w:pPr>
        <w:pStyle w:val="EndNoteBibliography"/>
        <w:spacing w:after="0"/>
        <w:ind w:left="284" w:hanging="284"/>
        <w:rPr>
          <w:noProof/>
        </w:rPr>
      </w:pPr>
      <w:r>
        <w:fldChar w:fldCharType="begin"/>
      </w:r>
      <w:r>
        <w:instrText xml:space="preserve"> ADDIN EN.REFLIST </w:instrText>
      </w:r>
      <w:r>
        <w:fldChar w:fldCharType="separate"/>
      </w:r>
      <w:r w:rsidR="00AA06EA" w:rsidRPr="00AA06EA">
        <w:rPr>
          <w:noProof/>
        </w:rPr>
        <w:t>Bleyer G., Kassemeyer H.-H., Breuer M., Krause R., Augenstein B., Viret O., Dubuis P.-H., Fabre A.-L., Bloesch B., Kehrli P., Siegfried W., Naef A., Hill G. K., Mattedi L. and Varner M. (2014). Presentation of the VitiMeteo forecasting system - current state at the 10th anniversary of the system. - IOBC WPRS BULLETIN 105, 113-123.</w:t>
      </w:r>
    </w:p>
    <w:p w14:paraId="3F143076" w14:textId="77777777" w:rsidR="00AA06EA" w:rsidRPr="00AA06EA" w:rsidRDefault="00AA06EA" w:rsidP="008C4B53">
      <w:pPr>
        <w:pStyle w:val="EndNoteBibliography"/>
        <w:spacing w:after="0"/>
        <w:ind w:left="284" w:hanging="284"/>
        <w:rPr>
          <w:noProof/>
        </w:rPr>
      </w:pPr>
      <w:r w:rsidRPr="00AA06EA">
        <w:rPr>
          <w:noProof/>
        </w:rPr>
        <w:t xml:space="preserve">Frisinghelli C., Delaiti L., Grando M. S., Forti D. and Vindimian M. E. (2000). </w:t>
      </w:r>
      <w:r w:rsidRPr="00AA06EA">
        <w:rPr>
          <w:i/>
          <w:noProof/>
        </w:rPr>
        <w:t>Cacopsylla costalis</w:t>
      </w:r>
      <w:r w:rsidRPr="00AA06EA">
        <w:rPr>
          <w:noProof/>
        </w:rPr>
        <w:t xml:space="preserve"> (Flor 1861), as a vector of apple proliferation in Trentino. - Journal of Phytopathology 148, 425–431.</w:t>
      </w:r>
    </w:p>
    <w:p w14:paraId="3B3A8F1E" w14:textId="77777777" w:rsidR="00AA06EA" w:rsidRPr="00AA06EA" w:rsidRDefault="00AA06EA" w:rsidP="008C4B53">
      <w:pPr>
        <w:pStyle w:val="EndNoteBibliography"/>
        <w:spacing w:after="0"/>
        <w:ind w:left="284" w:hanging="284"/>
        <w:rPr>
          <w:noProof/>
        </w:rPr>
      </w:pPr>
      <w:r w:rsidRPr="00AA06EA">
        <w:rPr>
          <w:noProof/>
        </w:rPr>
        <w:t>Horton D. R. (1999). Monitoring of pear psylla for pest management decisions and research. - Integrated Pest Management Reviews 4, 1-20.</w:t>
      </w:r>
    </w:p>
    <w:p w14:paraId="2BAE293C" w14:textId="77777777" w:rsidR="00AA06EA" w:rsidRPr="00AA06EA" w:rsidRDefault="00AA06EA" w:rsidP="008C4B53">
      <w:pPr>
        <w:pStyle w:val="EndNoteBibliography"/>
        <w:spacing w:after="0"/>
        <w:ind w:left="284" w:hanging="284"/>
        <w:rPr>
          <w:noProof/>
        </w:rPr>
      </w:pPr>
      <w:r w:rsidRPr="00AA06EA">
        <w:rPr>
          <w:noProof/>
        </w:rPr>
        <w:t>Jarausch B. and Jarausch W. (2010). Psyllid vectors and their control. In: P. G. Weintraub and P. Jones (Eds.), Phytoplasmas genomes, plant hosts, and vectors (pp. 250-271). Cambridge, USA: CABI North American Office.</w:t>
      </w:r>
    </w:p>
    <w:p w14:paraId="42E82087" w14:textId="77777777" w:rsidR="00AA06EA" w:rsidRPr="00AA06EA" w:rsidRDefault="00AA06EA" w:rsidP="008C4B53">
      <w:pPr>
        <w:pStyle w:val="EndNoteBibliography"/>
        <w:spacing w:after="0"/>
        <w:ind w:left="284" w:hanging="284"/>
        <w:rPr>
          <w:noProof/>
        </w:rPr>
      </w:pPr>
      <w:r w:rsidRPr="00AA06EA">
        <w:rPr>
          <w:noProof/>
        </w:rPr>
        <w:t xml:space="preserve">Jarausch B., Schwind N., Jarausch W., Krczal G., Dickler E. and Seemüller E. (2003). First report of </w:t>
      </w:r>
      <w:r w:rsidRPr="00AA06EA">
        <w:rPr>
          <w:i/>
          <w:noProof/>
        </w:rPr>
        <w:t>Cacopsylla picta</w:t>
      </w:r>
      <w:r w:rsidRPr="00AA06EA">
        <w:rPr>
          <w:noProof/>
        </w:rPr>
        <w:t xml:space="preserve"> as a vector of apple proliferation phytoplasma in Germany. - Plant Disease 87.</w:t>
      </w:r>
    </w:p>
    <w:p w14:paraId="276AEF82" w14:textId="77777777" w:rsidR="00AA06EA" w:rsidRPr="00AA06EA" w:rsidRDefault="00AA06EA" w:rsidP="008C4B53">
      <w:pPr>
        <w:pStyle w:val="EndNoteBibliography"/>
        <w:spacing w:after="0"/>
        <w:ind w:left="284" w:hanging="284"/>
        <w:rPr>
          <w:noProof/>
        </w:rPr>
      </w:pPr>
      <w:r w:rsidRPr="00AA06EA">
        <w:rPr>
          <w:noProof/>
        </w:rPr>
        <w:t>Katrin Janik S. F., Christine Kerschbamer. (2016). Suche nach weiteren Überträgern des Apfeltriebsuchterregers. - Obst- und Weinbau 4.</w:t>
      </w:r>
    </w:p>
    <w:p w14:paraId="561EAC62" w14:textId="77777777" w:rsidR="00AA06EA" w:rsidRPr="00AA06EA" w:rsidRDefault="00AA06EA" w:rsidP="008C4B53">
      <w:pPr>
        <w:pStyle w:val="EndNoteBibliography"/>
        <w:spacing w:after="0"/>
        <w:ind w:left="284" w:hanging="284"/>
        <w:rPr>
          <w:noProof/>
        </w:rPr>
      </w:pPr>
      <w:r w:rsidRPr="00AA06EA">
        <w:rPr>
          <w:noProof/>
        </w:rPr>
        <w:t>Kunze L. (1989). Apple proliferation. In: P. R. Fridlund (Ed.), Virus and viruslike diseases of pome fruits and simulating noninfectious disorders (pp. 99-113). Washington: Cooperative Extension College of Agriculture and Home Economics, Washington State University, Pullmann.</w:t>
      </w:r>
    </w:p>
    <w:p w14:paraId="281A0C8F" w14:textId="77777777" w:rsidR="00AA06EA" w:rsidRPr="00AA06EA" w:rsidRDefault="00AA06EA" w:rsidP="008C4B53">
      <w:pPr>
        <w:pStyle w:val="EndNoteBibliography"/>
        <w:spacing w:after="0"/>
        <w:ind w:left="284" w:hanging="284"/>
        <w:rPr>
          <w:noProof/>
        </w:rPr>
      </w:pPr>
      <w:r w:rsidRPr="00AA06EA">
        <w:rPr>
          <w:noProof/>
        </w:rPr>
        <w:t>Lal K. B. (1934). The biology of Scottish Psyllidae. - Transactions of the Royal Entomological Society of London 82, 363-385.</w:t>
      </w:r>
    </w:p>
    <w:p w14:paraId="105B1B25" w14:textId="77777777" w:rsidR="00AA06EA" w:rsidRPr="00AA06EA" w:rsidRDefault="00AA06EA" w:rsidP="008C4B53">
      <w:pPr>
        <w:pStyle w:val="EndNoteBibliography"/>
        <w:spacing w:after="0"/>
        <w:ind w:left="284" w:hanging="284"/>
        <w:rPr>
          <w:noProof/>
        </w:rPr>
      </w:pPr>
      <w:r w:rsidRPr="00AA06EA">
        <w:rPr>
          <w:noProof/>
        </w:rPr>
        <w:t xml:space="preserve">Maixner M. and Langer M. (2006). Prediction of the flight of </w:t>
      </w:r>
      <w:r w:rsidRPr="00AA06EA">
        <w:rPr>
          <w:i/>
          <w:noProof/>
        </w:rPr>
        <w:t>Hyalesthes obsoletus</w:t>
      </w:r>
      <w:r w:rsidRPr="00AA06EA">
        <w:rPr>
          <w:noProof/>
        </w:rPr>
        <w:t>, vector of stolbur phytoplasma, using temperature sums. - IOBC/WPRS Bulletin 29, 161-166.</w:t>
      </w:r>
    </w:p>
    <w:p w14:paraId="64A14BDF" w14:textId="77777777" w:rsidR="00AA06EA" w:rsidRPr="00AA06EA" w:rsidRDefault="00AA06EA" w:rsidP="008C4B53">
      <w:pPr>
        <w:pStyle w:val="EndNoteBibliography"/>
        <w:spacing w:after="0"/>
        <w:ind w:left="284" w:hanging="284"/>
        <w:rPr>
          <w:noProof/>
        </w:rPr>
      </w:pPr>
      <w:r w:rsidRPr="00AA06EA">
        <w:rPr>
          <w:noProof/>
        </w:rPr>
        <w:t>Mattedi L., Forno F., Cainelli C., Grando M. S. and Jarausch W. (2008). Research on ‘</w:t>
      </w:r>
      <w:r w:rsidRPr="00AA06EA">
        <w:rPr>
          <w:i/>
          <w:noProof/>
        </w:rPr>
        <w:t>Candidatus</w:t>
      </w:r>
      <w:r w:rsidRPr="00AA06EA">
        <w:rPr>
          <w:noProof/>
        </w:rPr>
        <w:t xml:space="preserve"> Phytoplasma’ mali transmission by insect vectors in Trentino. - Acta Horticulturae 781, 369–374.</w:t>
      </w:r>
    </w:p>
    <w:p w14:paraId="5AD64882" w14:textId="77777777" w:rsidR="00AA06EA" w:rsidRPr="00AA06EA" w:rsidRDefault="00AA06EA" w:rsidP="008C4B53">
      <w:pPr>
        <w:pStyle w:val="EndNoteBibliography"/>
        <w:spacing w:after="0"/>
        <w:ind w:left="284" w:hanging="284"/>
        <w:rPr>
          <w:noProof/>
        </w:rPr>
      </w:pPr>
      <w:r w:rsidRPr="00AA06EA">
        <w:rPr>
          <w:noProof/>
        </w:rPr>
        <w:t xml:space="preserve">Mittelberger C., Obkircher L., Oettl S., Oppedisano T., Pedrazzoli F., Panassiti B., Kerschbamer C., Anfora G. and Janik K. (2016). The insect vector </w:t>
      </w:r>
      <w:r w:rsidRPr="00AA06EA">
        <w:rPr>
          <w:i/>
          <w:noProof/>
        </w:rPr>
        <w:t>Cacopsylla picta</w:t>
      </w:r>
      <w:r w:rsidRPr="00AA06EA">
        <w:rPr>
          <w:noProof/>
        </w:rPr>
        <w:t xml:space="preserve"> vertically transmits the bacterium ‘</w:t>
      </w:r>
      <w:r w:rsidRPr="00AA06EA">
        <w:rPr>
          <w:i/>
          <w:noProof/>
        </w:rPr>
        <w:t>Candidatus</w:t>
      </w:r>
      <w:r w:rsidRPr="00AA06EA">
        <w:rPr>
          <w:noProof/>
        </w:rPr>
        <w:t xml:space="preserve"> Phytoplasma mali’ to its progeny. - Plant Pathology </w:t>
      </w:r>
      <w:r w:rsidRPr="00AA06EA">
        <w:rPr>
          <w:i/>
          <w:noProof/>
        </w:rPr>
        <w:t>in press</w:t>
      </w:r>
      <w:r w:rsidRPr="00AA06EA">
        <w:rPr>
          <w:noProof/>
        </w:rPr>
        <w:t>, n/a-n/a.</w:t>
      </w:r>
    </w:p>
    <w:p w14:paraId="0EC68088" w14:textId="77777777" w:rsidR="00AA06EA" w:rsidRPr="00AA06EA" w:rsidRDefault="00AA06EA" w:rsidP="008C4B53">
      <w:pPr>
        <w:pStyle w:val="EndNoteBibliography"/>
        <w:spacing w:after="0"/>
        <w:ind w:left="284" w:hanging="284"/>
        <w:rPr>
          <w:noProof/>
        </w:rPr>
      </w:pPr>
      <w:r w:rsidRPr="00AA06EA">
        <w:rPr>
          <w:noProof/>
        </w:rPr>
        <w:t>Muther J. and Vogt H. (2003). Sampling methods in orchard trials: A comparison between beating and inventory sampling. - IOBC WPRS BULLETIN 26, 67-72.</w:t>
      </w:r>
    </w:p>
    <w:p w14:paraId="36101D21" w14:textId="77777777" w:rsidR="00AA06EA" w:rsidRPr="00AA06EA" w:rsidRDefault="00AA06EA" w:rsidP="008C4B53">
      <w:pPr>
        <w:pStyle w:val="EndNoteBibliography"/>
        <w:spacing w:after="0"/>
        <w:ind w:left="284" w:hanging="284"/>
        <w:rPr>
          <w:noProof/>
        </w:rPr>
      </w:pPr>
      <w:r w:rsidRPr="00AA06EA">
        <w:rPr>
          <w:noProof/>
        </w:rPr>
        <w:t>Novak H. and Achtziger R. (1995). Influence of heteropteran predators (Het., Anthocoridae, Miridae) on larval populations of hawthorn psyllids (Hom., Psyllidae). - Journal of Applied Entomology 119, 479-486.</w:t>
      </w:r>
    </w:p>
    <w:p w14:paraId="0F0903DF" w14:textId="77777777" w:rsidR="00AA06EA" w:rsidRPr="00AA06EA" w:rsidRDefault="00AA06EA" w:rsidP="008C4B53">
      <w:pPr>
        <w:pStyle w:val="EndNoteBibliography"/>
        <w:spacing w:after="0"/>
        <w:ind w:left="284" w:hanging="284"/>
        <w:rPr>
          <w:noProof/>
        </w:rPr>
      </w:pPr>
      <w:r w:rsidRPr="00AA06EA">
        <w:rPr>
          <w:noProof/>
        </w:rPr>
        <w:t>Ossiannilsson F. (1992). The Psylloidea (Homoptera) of Fennoscandia and Demark. Leiden; New York: E.J. Brill.</w:t>
      </w:r>
    </w:p>
    <w:p w14:paraId="68F92093" w14:textId="77777777" w:rsidR="00AA06EA" w:rsidRPr="00AA06EA" w:rsidRDefault="00AA06EA" w:rsidP="008C4B53">
      <w:pPr>
        <w:pStyle w:val="EndNoteBibliography"/>
        <w:spacing w:after="0"/>
        <w:ind w:left="284" w:hanging="284"/>
        <w:rPr>
          <w:noProof/>
        </w:rPr>
      </w:pPr>
      <w:r w:rsidRPr="00AA06EA">
        <w:rPr>
          <w:noProof/>
        </w:rPr>
        <w:t xml:space="preserve">Tedeschi R., Baldessari M., Mazzoni V., Trona F. and Angeli G. (2012). Population dynamics of </w:t>
      </w:r>
      <w:r w:rsidRPr="00AA06EA">
        <w:rPr>
          <w:i/>
          <w:noProof/>
        </w:rPr>
        <w:t>Cacopsylla melanoneura</w:t>
      </w:r>
      <w:r w:rsidRPr="00AA06EA">
        <w:rPr>
          <w:noProof/>
        </w:rPr>
        <w:t xml:space="preserve"> (Hemiptera: Psyllidae) in northeast Italy and its role in the apple proliferation epidemiology in apple orchards. - Journal of Economic Entomology 105, 322–328.</w:t>
      </w:r>
    </w:p>
    <w:p w14:paraId="4A8D9941" w14:textId="77777777" w:rsidR="00AA06EA" w:rsidRPr="00AA06EA" w:rsidRDefault="00AA06EA" w:rsidP="008C4B53">
      <w:pPr>
        <w:pStyle w:val="EndNoteBibliography"/>
        <w:ind w:left="284" w:hanging="284"/>
        <w:rPr>
          <w:noProof/>
        </w:rPr>
      </w:pPr>
      <w:r w:rsidRPr="00AA06EA">
        <w:rPr>
          <w:noProof/>
        </w:rPr>
        <w:t xml:space="preserve">Tedeschi R., Bosco D. and Alma A. (2002). Population dynamics of </w:t>
      </w:r>
      <w:r w:rsidRPr="00AA06EA">
        <w:rPr>
          <w:i/>
          <w:noProof/>
        </w:rPr>
        <w:t>Cacopsylla melanoneura</w:t>
      </w:r>
      <w:r w:rsidRPr="00AA06EA">
        <w:rPr>
          <w:noProof/>
        </w:rPr>
        <w:t xml:space="preserve"> (Homoptera: Psyllidae), a vector of apple proliferation phytoplasma in northwestern Italy. - Journal of Economic Entomology 95, 544-551.</w:t>
      </w:r>
    </w:p>
    <w:p w14:paraId="65D5C4E8" w14:textId="4F5B3018" w:rsidR="00B50177" w:rsidRDefault="007D26AF" w:rsidP="008C4B53">
      <w:pPr>
        <w:ind w:left="284" w:hanging="284"/>
      </w:pPr>
      <w:r>
        <w:fldChar w:fldCharType="end"/>
      </w:r>
    </w:p>
    <w:sectPr w:rsidR="00B50177" w:rsidSect="00555BA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4823"/>
    <w:multiLevelType w:val="hybridMultilevel"/>
    <w:tmpl w:val="00004AE1"/>
    <w:lvl w:ilvl="0" w:tplc="00003D6C">
      <w:start w:val="2"/>
      <w:numFmt w:val="decimal"/>
      <w:lvlText w:val="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875666C"/>
    <w:multiLevelType w:val="hybridMultilevel"/>
    <w:tmpl w:val="6AD84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4744B9"/>
    <w:multiLevelType w:val="multilevel"/>
    <w:tmpl w:val="F95AA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0"/>
  </w:num>
  <w:num w:numId="3">
    <w:abstractNumId w:val="1"/>
  </w:num>
  <w:num w:numId="4">
    <w:abstractNumId w:val="2"/>
  </w:num>
  <w:num w:numId="5">
    <w:abstractNumId w:val="3"/>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icadin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dpwwrdppxarvf3ezfe4xt95p5dtv2f29vxp2&quot;&gt;Literature&lt;record-ids&gt;&lt;item&gt;247&lt;/item&gt;&lt;item&gt;6597&lt;/item&gt;&lt;item&gt;6599&lt;/item&gt;&lt;item&gt;6601&lt;/item&gt;&lt;item&gt;6611&lt;/item&gt;&lt;item&gt;6613&lt;/item&gt;&lt;item&gt;6648&lt;/item&gt;&lt;item&gt;6756&lt;/item&gt;&lt;item&gt;6856&lt;/item&gt;&lt;item&gt;6903&lt;/item&gt;&lt;item&gt;6954&lt;/item&gt;&lt;item&gt;7057&lt;/item&gt;&lt;item&gt;7070&lt;/item&gt;&lt;item&gt;7109&lt;/item&gt;&lt;item&gt;7145&lt;/item&gt;&lt;item&gt;7146&lt;/item&gt;&lt;/record-ids&gt;&lt;/item&gt;&lt;/Libraries&gt;"/>
  </w:docVars>
  <w:rsids>
    <w:rsidRoot w:val="00B50177"/>
    <w:rsid w:val="000517B3"/>
    <w:rsid w:val="000B3857"/>
    <w:rsid w:val="000B69BB"/>
    <w:rsid w:val="000E1404"/>
    <w:rsid w:val="00101A56"/>
    <w:rsid w:val="00112D22"/>
    <w:rsid w:val="00117927"/>
    <w:rsid w:val="00123462"/>
    <w:rsid w:val="001255A5"/>
    <w:rsid w:val="00160099"/>
    <w:rsid w:val="001A0A88"/>
    <w:rsid w:val="001C09B2"/>
    <w:rsid w:val="001D124A"/>
    <w:rsid w:val="001E6D04"/>
    <w:rsid w:val="001F1DFA"/>
    <w:rsid w:val="001F2B7A"/>
    <w:rsid w:val="00211230"/>
    <w:rsid w:val="00214F3A"/>
    <w:rsid w:val="002158F2"/>
    <w:rsid w:val="00226898"/>
    <w:rsid w:val="00234B6A"/>
    <w:rsid w:val="002457CD"/>
    <w:rsid w:val="0026019A"/>
    <w:rsid w:val="002723CE"/>
    <w:rsid w:val="00280F3C"/>
    <w:rsid w:val="00283EF8"/>
    <w:rsid w:val="00286B52"/>
    <w:rsid w:val="002B3959"/>
    <w:rsid w:val="00322751"/>
    <w:rsid w:val="00340F33"/>
    <w:rsid w:val="003B15BA"/>
    <w:rsid w:val="003F759C"/>
    <w:rsid w:val="004043C5"/>
    <w:rsid w:val="00407653"/>
    <w:rsid w:val="00444611"/>
    <w:rsid w:val="004677E9"/>
    <w:rsid w:val="00471997"/>
    <w:rsid w:val="00491D7C"/>
    <w:rsid w:val="004A7364"/>
    <w:rsid w:val="004B77F9"/>
    <w:rsid w:val="004E0D66"/>
    <w:rsid w:val="004F4F9E"/>
    <w:rsid w:val="0052089F"/>
    <w:rsid w:val="00555BAD"/>
    <w:rsid w:val="005763D2"/>
    <w:rsid w:val="00581271"/>
    <w:rsid w:val="00586B69"/>
    <w:rsid w:val="0059371E"/>
    <w:rsid w:val="005C0675"/>
    <w:rsid w:val="005C2559"/>
    <w:rsid w:val="005C6CE1"/>
    <w:rsid w:val="005D1EB8"/>
    <w:rsid w:val="005D2BEA"/>
    <w:rsid w:val="005F6898"/>
    <w:rsid w:val="006127F7"/>
    <w:rsid w:val="00614E31"/>
    <w:rsid w:val="006415F2"/>
    <w:rsid w:val="0068328C"/>
    <w:rsid w:val="006856D1"/>
    <w:rsid w:val="0069404B"/>
    <w:rsid w:val="006E7B4C"/>
    <w:rsid w:val="00702A59"/>
    <w:rsid w:val="007108C9"/>
    <w:rsid w:val="00761163"/>
    <w:rsid w:val="007C1145"/>
    <w:rsid w:val="007C5D93"/>
    <w:rsid w:val="007D26AF"/>
    <w:rsid w:val="007F0FF3"/>
    <w:rsid w:val="008037C0"/>
    <w:rsid w:val="00852258"/>
    <w:rsid w:val="008925FC"/>
    <w:rsid w:val="008C4B53"/>
    <w:rsid w:val="008E784A"/>
    <w:rsid w:val="00914CF4"/>
    <w:rsid w:val="00915B79"/>
    <w:rsid w:val="0091780D"/>
    <w:rsid w:val="00955D5C"/>
    <w:rsid w:val="00981B8B"/>
    <w:rsid w:val="00984E6C"/>
    <w:rsid w:val="0098746B"/>
    <w:rsid w:val="00995518"/>
    <w:rsid w:val="009E69B4"/>
    <w:rsid w:val="00A40F3F"/>
    <w:rsid w:val="00A90DAF"/>
    <w:rsid w:val="00A971B7"/>
    <w:rsid w:val="00A97C5E"/>
    <w:rsid w:val="00AA06EA"/>
    <w:rsid w:val="00B12521"/>
    <w:rsid w:val="00B50177"/>
    <w:rsid w:val="00B544B7"/>
    <w:rsid w:val="00B60319"/>
    <w:rsid w:val="00B6440D"/>
    <w:rsid w:val="00B737A3"/>
    <w:rsid w:val="00BB27D3"/>
    <w:rsid w:val="00BC1420"/>
    <w:rsid w:val="00BE3A55"/>
    <w:rsid w:val="00BF4431"/>
    <w:rsid w:val="00BF5BEC"/>
    <w:rsid w:val="00C10A60"/>
    <w:rsid w:val="00C11CF6"/>
    <w:rsid w:val="00C21959"/>
    <w:rsid w:val="00C26BA0"/>
    <w:rsid w:val="00C30A2B"/>
    <w:rsid w:val="00C30BC1"/>
    <w:rsid w:val="00C53E45"/>
    <w:rsid w:val="00C6603D"/>
    <w:rsid w:val="00C7323B"/>
    <w:rsid w:val="00CB06B6"/>
    <w:rsid w:val="00CE1138"/>
    <w:rsid w:val="00CE70EB"/>
    <w:rsid w:val="00CF0980"/>
    <w:rsid w:val="00CF3753"/>
    <w:rsid w:val="00CF51CD"/>
    <w:rsid w:val="00D04696"/>
    <w:rsid w:val="00D12E6F"/>
    <w:rsid w:val="00D24FA1"/>
    <w:rsid w:val="00D42B4B"/>
    <w:rsid w:val="00D44356"/>
    <w:rsid w:val="00D64CDB"/>
    <w:rsid w:val="00D71B16"/>
    <w:rsid w:val="00D80500"/>
    <w:rsid w:val="00DC5CBF"/>
    <w:rsid w:val="00DE0C45"/>
    <w:rsid w:val="00E14BD2"/>
    <w:rsid w:val="00E33F1A"/>
    <w:rsid w:val="00E3496A"/>
    <w:rsid w:val="00E61405"/>
    <w:rsid w:val="00E614B2"/>
    <w:rsid w:val="00E63D70"/>
    <w:rsid w:val="00E70059"/>
    <w:rsid w:val="00E74621"/>
    <w:rsid w:val="00EA25ED"/>
    <w:rsid w:val="00EA5551"/>
    <w:rsid w:val="00EC7BCC"/>
    <w:rsid w:val="00EE45D9"/>
    <w:rsid w:val="00F551E7"/>
    <w:rsid w:val="00F55ABC"/>
    <w:rsid w:val="00F55F3D"/>
    <w:rsid w:val="00F56DE5"/>
    <w:rsid w:val="00FB5185"/>
    <w:rsid w:val="00FB5EA7"/>
    <w:rsid w:val="00FD59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F566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177"/>
    <w:pPr>
      <w:spacing w:after="160" w:line="259" w:lineRule="auto"/>
    </w:pPr>
    <w:rPr>
      <w:rFonts w:asciiTheme="minorHAnsi" w:eastAsiaTheme="minorHAnsi" w:hAnsiTheme="minorHAnsi" w:cstheme="minorBidi"/>
      <w:sz w:val="22"/>
      <w:szCs w:val="22"/>
      <w:lang w:val="de-DE"/>
    </w:rPr>
  </w:style>
  <w:style w:type="paragraph" w:styleId="Heading1">
    <w:name w:val="heading 1"/>
    <w:basedOn w:val="Normal"/>
    <w:next w:val="Normal"/>
    <w:link w:val="Heading1Char"/>
    <w:uiPriority w:val="9"/>
    <w:qFormat/>
    <w:rsid w:val="0021123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nhideWhenUsed/>
    <w:qFormat/>
    <w:rsid w:val="00702A59"/>
    <w:pPr>
      <w:keepNext/>
      <w:keepLines/>
      <w:spacing w:before="200" w:line="360" w:lineRule="auto"/>
      <w:outlineLvl w:val="1"/>
    </w:pPr>
    <w:rPr>
      <w:rFonts w:ascii="Times New Roman" w:eastAsiaTheme="majorEastAsia" w:hAnsi="Times New Roman" w:cs="Times New Roman"/>
      <w:b/>
      <w:bCs/>
      <w:iCs/>
      <w:sz w:val="24"/>
      <w:szCs w:val="24"/>
    </w:rPr>
  </w:style>
  <w:style w:type="paragraph" w:styleId="Heading3">
    <w:name w:val="heading 3"/>
    <w:basedOn w:val="Heading1"/>
    <w:next w:val="Normal"/>
    <w:link w:val="Heading3Char"/>
    <w:autoRedefine/>
    <w:uiPriority w:val="9"/>
    <w:qFormat/>
    <w:rsid w:val="00211230"/>
    <w:pPr>
      <w:numPr>
        <w:ilvl w:val="2"/>
      </w:numPr>
      <w:suppressAutoHyphens/>
      <w:snapToGrid w:val="0"/>
      <w:spacing w:before="240" w:after="60" w:line="480" w:lineRule="auto"/>
      <w:outlineLvl w:val="2"/>
    </w:pPr>
    <w:rPr>
      <w:rFonts w:ascii="Times New Roman" w:eastAsia="Times New Roman" w:hAnsi="Times New Roman" w:cs="Times New Roman"/>
      <w:b w:val="0"/>
      <w:bCs w:val="0"/>
      <w:color w:val="auto"/>
      <w:kern w:val="1"/>
      <w:sz w:val="24"/>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1230"/>
    <w:rPr>
      <w:rFonts w:eastAsia="Times New Roman"/>
      <w:kern w:val="1"/>
      <w:szCs w:val="20"/>
      <w:lang w:val="de-DE" w:eastAsia="ar-SA"/>
    </w:rPr>
  </w:style>
  <w:style w:type="character" w:customStyle="1" w:styleId="Heading1Char">
    <w:name w:val="Heading 1 Char"/>
    <w:basedOn w:val="DefaultParagraphFont"/>
    <w:link w:val="Heading1"/>
    <w:uiPriority w:val="9"/>
    <w:rsid w:val="00211230"/>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rsid w:val="00702A59"/>
    <w:rPr>
      <w:rFonts w:eastAsiaTheme="majorEastAsia"/>
      <w:b/>
      <w:bCs/>
      <w:iCs/>
      <w:lang w:val="de-DE"/>
    </w:rPr>
  </w:style>
  <w:style w:type="paragraph" w:styleId="Caption">
    <w:name w:val="caption"/>
    <w:basedOn w:val="Normal"/>
    <w:next w:val="Normal"/>
    <w:autoRedefine/>
    <w:uiPriority w:val="35"/>
    <w:unhideWhenUsed/>
    <w:qFormat/>
    <w:rsid w:val="00B50177"/>
    <w:pPr>
      <w:keepNext/>
      <w:keepLines/>
      <w:spacing w:before="120" w:after="200" w:line="360" w:lineRule="auto"/>
    </w:pPr>
    <w:rPr>
      <w:rFonts w:ascii="Times New Roman" w:hAnsi="Times New Roman" w:cs="Times New Roman"/>
      <w:bCs/>
      <w:sz w:val="18"/>
      <w:szCs w:val="18"/>
    </w:rPr>
  </w:style>
  <w:style w:type="paragraph" w:styleId="DocumentMap">
    <w:name w:val="Document Map"/>
    <w:basedOn w:val="Normal"/>
    <w:link w:val="DocumentMapChar"/>
    <w:uiPriority w:val="99"/>
    <w:semiHidden/>
    <w:unhideWhenUsed/>
    <w:rsid w:val="00B50177"/>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50177"/>
    <w:rPr>
      <w:rFonts w:ascii="Lucida Grande" w:eastAsiaTheme="minorHAnsi" w:hAnsi="Lucida Grande" w:cs="Lucida Grande"/>
      <w:lang w:val="de-DE"/>
    </w:rPr>
  </w:style>
  <w:style w:type="character" w:styleId="Strong">
    <w:name w:val="Strong"/>
    <w:basedOn w:val="DefaultParagraphFont"/>
    <w:uiPriority w:val="22"/>
    <w:qFormat/>
    <w:rsid w:val="00234B6A"/>
    <w:rPr>
      <w:b/>
      <w:bCs/>
    </w:rPr>
  </w:style>
  <w:style w:type="paragraph" w:customStyle="1" w:styleId="EndNoteBibliographyTitle">
    <w:name w:val="EndNote Bibliography Title"/>
    <w:basedOn w:val="Normal"/>
    <w:rsid w:val="007D26AF"/>
    <w:pPr>
      <w:spacing w:after="0"/>
      <w:jc w:val="center"/>
    </w:pPr>
    <w:rPr>
      <w:rFonts w:ascii="Times New Roman" w:hAnsi="Times New Roman" w:cs="Times New Roman"/>
      <w:sz w:val="24"/>
      <w:lang w:val="en-US"/>
    </w:rPr>
  </w:style>
  <w:style w:type="paragraph" w:customStyle="1" w:styleId="EndNoteBibliography">
    <w:name w:val="EndNote Bibliography"/>
    <w:basedOn w:val="Normal"/>
    <w:rsid w:val="007D26AF"/>
    <w:pPr>
      <w:spacing w:line="480" w:lineRule="auto"/>
    </w:pPr>
    <w:rPr>
      <w:rFonts w:ascii="Times New Roman" w:hAnsi="Times New Roman" w:cs="Times New Roman"/>
      <w:sz w:val="24"/>
      <w:lang w:val="en-US"/>
    </w:rPr>
  </w:style>
  <w:style w:type="paragraph" w:styleId="ListParagraph">
    <w:name w:val="List Paragraph"/>
    <w:basedOn w:val="Normal"/>
    <w:uiPriority w:val="34"/>
    <w:qFormat/>
    <w:rsid w:val="00BC1420"/>
    <w:pPr>
      <w:ind w:left="720"/>
      <w:contextualSpacing/>
    </w:pPr>
  </w:style>
  <w:style w:type="character" w:styleId="Hyperlink">
    <w:name w:val="Hyperlink"/>
    <w:basedOn w:val="DefaultParagraphFont"/>
    <w:uiPriority w:val="99"/>
    <w:unhideWhenUsed/>
    <w:rsid w:val="00C6603D"/>
    <w:rPr>
      <w:color w:val="0000FF" w:themeColor="hyperlink"/>
      <w:u w:val="single"/>
    </w:rPr>
  </w:style>
  <w:style w:type="paragraph" w:styleId="BalloonText">
    <w:name w:val="Balloon Text"/>
    <w:basedOn w:val="Normal"/>
    <w:link w:val="BalloonTextChar"/>
    <w:uiPriority w:val="99"/>
    <w:semiHidden/>
    <w:unhideWhenUsed/>
    <w:rsid w:val="006127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7F7"/>
    <w:rPr>
      <w:rFonts w:ascii="Lucida Grande" w:eastAsiaTheme="minorHAnsi" w:hAnsi="Lucida Grande" w:cs="Lucida Grande"/>
      <w:sz w:val="18"/>
      <w:szCs w:val="18"/>
      <w:lang w:val="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177"/>
    <w:pPr>
      <w:spacing w:after="160" w:line="259" w:lineRule="auto"/>
    </w:pPr>
    <w:rPr>
      <w:rFonts w:asciiTheme="minorHAnsi" w:eastAsiaTheme="minorHAnsi" w:hAnsiTheme="minorHAnsi" w:cstheme="minorBidi"/>
      <w:sz w:val="22"/>
      <w:szCs w:val="22"/>
      <w:lang w:val="de-DE"/>
    </w:rPr>
  </w:style>
  <w:style w:type="paragraph" w:styleId="Heading1">
    <w:name w:val="heading 1"/>
    <w:basedOn w:val="Normal"/>
    <w:next w:val="Normal"/>
    <w:link w:val="Heading1Char"/>
    <w:uiPriority w:val="9"/>
    <w:qFormat/>
    <w:rsid w:val="0021123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autoRedefine/>
    <w:unhideWhenUsed/>
    <w:qFormat/>
    <w:rsid w:val="00702A59"/>
    <w:pPr>
      <w:keepNext/>
      <w:keepLines/>
      <w:spacing w:before="200" w:line="360" w:lineRule="auto"/>
      <w:outlineLvl w:val="1"/>
    </w:pPr>
    <w:rPr>
      <w:rFonts w:ascii="Times New Roman" w:eastAsiaTheme="majorEastAsia" w:hAnsi="Times New Roman" w:cs="Times New Roman"/>
      <w:b/>
      <w:bCs/>
      <w:iCs/>
      <w:sz w:val="24"/>
      <w:szCs w:val="24"/>
    </w:rPr>
  </w:style>
  <w:style w:type="paragraph" w:styleId="Heading3">
    <w:name w:val="heading 3"/>
    <w:basedOn w:val="Heading1"/>
    <w:next w:val="Normal"/>
    <w:link w:val="Heading3Char"/>
    <w:autoRedefine/>
    <w:uiPriority w:val="9"/>
    <w:qFormat/>
    <w:rsid w:val="00211230"/>
    <w:pPr>
      <w:numPr>
        <w:ilvl w:val="2"/>
      </w:numPr>
      <w:suppressAutoHyphens/>
      <w:snapToGrid w:val="0"/>
      <w:spacing w:before="240" w:after="60" w:line="480" w:lineRule="auto"/>
      <w:outlineLvl w:val="2"/>
    </w:pPr>
    <w:rPr>
      <w:rFonts w:ascii="Times New Roman" w:eastAsia="Times New Roman" w:hAnsi="Times New Roman" w:cs="Times New Roman"/>
      <w:b w:val="0"/>
      <w:bCs w:val="0"/>
      <w:color w:val="auto"/>
      <w:kern w:val="1"/>
      <w:sz w:val="24"/>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1230"/>
    <w:rPr>
      <w:rFonts w:eastAsia="Times New Roman"/>
      <w:kern w:val="1"/>
      <w:szCs w:val="20"/>
      <w:lang w:val="de-DE" w:eastAsia="ar-SA"/>
    </w:rPr>
  </w:style>
  <w:style w:type="character" w:customStyle="1" w:styleId="Heading1Char">
    <w:name w:val="Heading 1 Char"/>
    <w:basedOn w:val="DefaultParagraphFont"/>
    <w:link w:val="Heading1"/>
    <w:uiPriority w:val="9"/>
    <w:rsid w:val="00211230"/>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rsid w:val="00702A59"/>
    <w:rPr>
      <w:rFonts w:eastAsiaTheme="majorEastAsia"/>
      <w:b/>
      <w:bCs/>
      <w:iCs/>
      <w:lang w:val="de-DE"/>
    </w:rPr>
  </w:style>
  <w:style w:type="paragraph" w:styleId="Caption">
    <w:name w:val="caption"/>
    <w:basedOn w:val="Normal"/>
    <w:next w:val="Normal"/>
    <w:autoRedefine/>
    <w:uiPriority w:val="35"/>
    <w:unhideWhenUsed/>
    <w:qFormat/>
    <w:rsid w:val="00B50177"/>
    <w:pPr>
      <w:keepNext/>
      <w:keepLines/>
      <w:spacing w:before="120" w:after="200" w:line="360" w:lineRule="auto"/>
    </w:pPr>
    <w:rPr>
      <w:rFonts w:ascii="Times New Roman" w:hAnsi="Times New Roman" w:cs="Times New Roman"/>
      <w:bCs/>
      <w:sz w:val="18"/>
      <w:szCs w:val="18"/>
    </w:rPr>
  </w:style>
  <w:style w:type="paragraph" w:styleId="DocumentMap">
    <w:name w:val="Document Map"/>
    <w:basedOn w:val="Normal"/>
    <w:link w:val="DocumentMapChar"/>
    <w:uiPriority w:val="99"/>
    <w:semiHidden/>
    <w:unhideWhenUsed/>
    <w:rsid w:val="00B50177"/>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B50177"/>
    <w:rPr>
      <w:rFonts w:ascii="Lucida Grande" w:eastAsiaTheme="minorHAnsi" w:hAnsi="Lucida Grande" w:cs="Lucida Grande"/>
      <w:lang w:val="de-DE"/>
    </w:rPr>
  </w:style>
  <w:style w:type="character" w:styleId="Strong">
    <w:name w:val="Strong"/>
    <w:basedOn w:val="DefaultParagraphFont"/>
    <w:uiPriority w:val="22"/>
    <w:qFormat/>
    <w:rsid w:val="00234B6A"/>
    <w:rPr>
      <w:b/>
      <w:bCs/>
    </w:rPr>
  </w:style>
  <w:style w:type="paragraph" w:customStyle="1" w:styleId="EndNoteBibliographyTitle">
    <w:name w:val="EndNote Bibliography Title"/>
    <w:basedOn w:val="Normal"/>
    <w:rsid w:val="007D26AF"/>
    <w:pPr>
      <w:spacing w:after="0"/>
      <w:jc w:val="center"/>
    </w:pPr>
    <w:rPr>
      <w:rFonts w:ascii="Times New Roman" w:hAnsi="Times New Roman" w:cs="Times New Roman"/>
      <w:sz w:val="24"/>
      <w:lang w:val="en-US"/>
    </w:rPr>
  </w:style>
  <w:style w:type="paragraph" w:customStyle="1" w:styleId="EndNoteBibliography">
    <w:name w:val="EndNote Bibliography"/>
    <w:basedOn w:val="Normal"/>
    <w:rsid w:val="007D26AF"/>
    <w:pPr>
      <w:spacing w:line="480" w:lineRule="auto"/>
    </w:pPr>
    <w:rPr>
      <w:rFonts w:ascii="Times New Roman" w:hAnsi="Times New Roman" w:cs="Times New Roman"/>
      <w:sz w:val="24"/>
      <w:lang w:val="en-US"/>
    </w:rPr>
  </w:style>
  <w:style w:type="paragraph" w:styleId="ListParagraph">
    <w:name w:val="List Paragraph"/>
    <w:basedOn w:val="Normal"/>
    <w:uiPriority w:val="34"/>
    <w:qFormat/>
    <w:rsid w:val="00BC1420"/>
    <w:pPr>
      <w:ind w:left="720"/>
      <w:contextualSpacing/>
    </w:pPr>
  </w:style>
  <w:style w:type="character" w:styleId="Hyperlink">
    <w:name w:val="Hyperlink"/>
    <w:basedOn w:val="DefaultParagraphFont"/>
    <w:uiPriority w:val="99"/>
    <w:unhideWhenUsed/>
    <w:rsid w:val="00C6603D"/>
    <w:rPr>
      <w:color w:val="0000FF" w:themeColor="hyperlink"/>
      <w:u w:val="single"/>
    </w:rPr>
  </w:style>
  <w:style w:type="paragraph" w:styleId="BalloonText">
    <w:name w:val="Balloon Text"/>
    <w:basedOn w:val="Normal"/>
    <w:link w:val="BalloonTextChar"/>
    <w:uiPriority w:val="99"/>
    <w:semiHidden/>
    <w:unhideWhenUsed/>
    <w:rsid w:val="006127F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27F7"/>
    <w:rPr>
      <w:rFonts w:ascii="Lucida Grande" w:eastAsiaTheme="minorHAnsi" w:hAnsi="Lucida Grande" w:cs="Lucida Grande"/>
      <w:sz w:val="18"/>
      <w:szCs w:val="18"/>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307674">
      <w:bodyDiv w:val="1"/>
      <w:marLeft w:val="0"/>
      <w:marRight w:val="0"/>
      <w:marTop w:val="0"/>
      <w:marBottom w:val="0"/>
      <w:divBdr>
        <w:top w:val="none" w:sz="0" w:space="0" w:color="auto"/>
        <w:left w:val="none" w:sz="0" w:space="0" w:color="auto"/>
        <w:bottom w:val="none" w:sz="0" w:space="0" w:color="auto"/>
        <w:right w:val="none" w:sz="0" w:space="0" w:color="auto"/>
      </w:divBdr>
    </w:div>
    <w:div w:id="984622984">
      <w:bodyDiv w:val="1"/>
      <w:marLeft w:val="0"/>
      <w:marRight w:val="0"/>
      <w:marTop w:val="0"/>
      <w:marBottom w:val="0"/>
      <w:divBdr>
        <w:top w:val="none" w:sz="0" w:space="0" w:color="auto"/>
        <w:left w:val="none" w:sz="0" w:space="0" w:color="auto"/>
        <w:bottom w:val="none" w:sz="0" w:space="0" w:color="auto"/>
        <w:right w:val="none" w:sz="0" w:space="0" w:color="auto"/>
      </w:divBdr>
    </w:div>
    <w:div w:id="19606057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berndpanassiti/Temperature-based_immigration_analysis/blob/master/r-code/TempIA.md"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provinz.bz.it/wetter/home.asp"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4479</Words>
  <Characters>25535</Characters>
  <Application>Microsoft Macintosh Word</Application>
  <DocSecurity>0</DocSecurity>
  <Lines>212</Lines>
  <Paragraphs>59</Paragraphs>
  <ScaleCrop>false</ScaleCrop>
  <Company/>
  <LinksUpToDate>false</LinksUpToDate>
  <CharactersWithSpaces>29955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Bernd</dc:creator>
  <cp:keywords/>
  <dc:description/>
  <cp:lastModifiedBy>Bernd</cp:lastModifiedBy>
  <cp:revision>46</cp:revision>
  <dcterms:created xsi:type="dcterms:W3CDTF">2017-06-20T07:27:00Z</dcterms:created>
  <dcterms:modified xsi:type="dcterms:W3CDTF">2017-07-28T08:16:00Z</dcterms:modified>
</cp:coreProperties>
</file>